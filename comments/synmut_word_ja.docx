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5705B" w:rsidRDefault="0045705B">
      <w:pPr>
        <w:pStyle w:val="Rubrik1"/>
      </w:pPr>
      <w:r>
        <w:t xml:space="preserve">Deleterious synonymous mutations hitchhike to high frequency in </w:t>
      </w:r>
      <w:commentRangeStart w:id="0"/>
      <w:r>
        <w:t>HIV</w:t>
      </w:r>
      <w:commentRangeEnd w:id="0"/>
      <w:r w:rsidR="002C15DE">
        <w:rPr>
          <w:rStyle w:val="Kommentarsreferens"/>
          <w:rFonts w:ascii="Times New Roman" w:hAnsi="Times New Roman" w:cs="Mangal"/>
          <w:b w:val="0"/>
          <w:bCs w:val="0"/>
        </w:rPr>
        <w:commentReference w:id="0"/>
      </w:r>
      <w:r>
        <w:t xml:space="preserve"> </w:t>
      </w:r>
      <w:proofErr w:type="spellStart"/>
      <w:r>
        <w:t>env</w:t>
      </w:r>
      <w:proofErr w:type="spellEnd"/>
      <w:r>
        <w:t xml:space="preserve"> evolution</w:t>
      </w:r>
    </w:p>
    <w:p w:rsidR="0045705B" w:rsidRDefault="0045705B"/>
    <w:p w:rsidR="0045705B" w:rsidRDefault="0045705B">
      <w:r>
        <w:t xml:space="preserve">Fabio Zanini, Richard A. </w:t>
      </w:r>
      <w:proofErr w:type="spellStart"/>
      <w:r>
        <w:t>Neher</w:t>
      </w:r>
      <w:proofErr w:type="spellEnd"/>
    </w:p>
    <w:p w:rsidR="0045705B" w:rsidRDefault="0045705B"/>
    <w:p w:rsidR="0045705B" w:rsidRDefault="0045705B">
      <w:pPr>
        <w:pStyle w:val="Rubrik2"/>
      </w:pPr>
      <w:r>
        <w:t>Abstract</w:t>
      </w:r>
    </w:p>
    <w:p w:rsidR="0045705B" w:rsidRDefault="0045705B">
      <w:r>
        <w:t>Intra</w:t>
      </w:r>
      <w:ins w:id="1" w:author="Jan Albert" w:date="2013-02-25T15:26:00Z">
        <w:r w:rsidR="00954FAA">
          <w:t>-</w:t>
        </w:r>
      </w:ins>
      <w:r>
        <w:t xml:space="preserve">patient HIV evolution is dominated by selection on the protein level in the arms race with the adaptive immune system. When </w:t>
      </w:r>
      <w:del w:id="2" w:author="Jan Albert" w:date="2013-02-19T20:45:00Z">
        <w:r w:rsidDel="001A18FF">
          <w:delText xml:space="preserve">killer </w:delText>
        </w:r>
      </w:del>
      <w:proofErr w:type="spellStart"/>
      <w:ins w:id="3" w:author="Jan Albert" w:date="2013-02-19T20:45:00Z">
        <w:r w:rsidR="001A18FF">
          <w:t>cyto</w:t>
        </w:r>
      </w:ins>
      <w:ins w:id="4" w:author="Jan Albert" w:date="2013-02-19T20:46:00Z">
        <w:r w:rsidR="001A18FF">
          <w:t>to</w:t>
        </w:r>
      </w:ins>
      <w:ins w:id="5" w:author="Jan Albert" w:date="2013-02-19T20:45:00Z">
        <w:r w:rsidR="001A18FF">
          <w:t>xic</w:t>
        </w:r>
        <w:proofErr w:type="spellEnd"/>
        <w:r w:rsidR="001A18FF">
          <w:t xml:space="preserve"> </w:t>
        </w:r>
      </w:ins>
      <w:ins w:id="6" w:author="Jan Albert" w:date="2013-02-19T20:46:00Z">
        <w:r w:rsidR="001A18FF">
          <w:t>CD8+</w:t>
        </w:r>
      </w:ins>
      <w:ins w:id="7" w:author="Jan Albert" w:date="2013-02-19T20:45:00Z">
        <w:r w:rsidR="001A18FF">
          <w:t xml:space="preserve"> </w:t>
        </w:r>
      </w:ins>
      <w:r>
        <w:t>T</w:t>
      </w:r>
      <w:ins w:id="8" w:author="Jan Albert" w:date="2013-02-19T20:46:00Z">
        <w:r w:rsidR="001A18FF">
          <w:t>-</w:t>
        </w:r>
      </w:ins>
      <w:del w:id="9" w:author="Jan Albert" w:date="2013-02-19T20:46:00Z">
        <w:r w:rsidDel="001A18FF">
          <w:delText xml:space="preserve"> </w:delText>
        </w:r>
      </w:del>
      <w:r>
        <w:t xml:space="preserve">cells or </w:t>
      </w:r>
      <w:ins w:id="10" w:author="Jan Albert" w:date="2013-02-25T15:26:00Z">
        <w:r w:rsidR="00954FAA">
          <w:t xml:space="preserve">neutralizing </w:t>
        </w:r>
      </w:ins>
      <w:r>
        <w:t xml:space="preserve">antibodies target a new </w:t>
      </w:r>
      <w:proofErr w:type="spellStart"/>
      <w:r>
        <w:t>epitope</w:t>
      </w:r>
      <w:proofErr w:type="spellEnd"/>
      <w:r>
        <w:t xml:space="preserve">, the virus often escapes via </w:t>
      </w:r>
      <w:proofErr w:type="spellStart"/>
      <w:r>
        <w:t>nonsynonymous</w:t>
      </w:r>
      <w:proofErr w:type="spellEnd"/>
      <w:r>
        <w:t xml:space="preserve"> mutations that impair recognition. Synonymous mutations do not affect this interplay and are often assumed to be neutral. We analyze longitudinal </w:t>
      </w:r>
      <w:proofErr w:type="spellStart"/>
      <w:r>
        <w:t>intrapatient</w:t>
      </w:r>
      <w:proofErr w:type="spellEnd"/>
      <w:r>
        <w:t xml:space="preserve"> data from the C2-V5 part of the envelope gene (</w:t>
      </w:r>
      <w:proofErr w:type="spellStart"/>
      <w:r>
        <w:t>env</w:t>
      </w:r>
      <w:proofErr w:type="spellEnd"/>
      <w:r>
        <w:t xml:space="preserve">) and observe that synonymous derived alleles rarely fix even though they often reach high frequencies in the viral population. We find that synonymous mutations that disrupt base pairs in RNA stems flanking the variable loops of gp120 are more likely to be lost than other synonymous changes, hinting at a direct fitness effect of these stem-loop structures in the HIV RNA. Computational modeling indicates that these synonymous mutations have a (Malthusian) selection coefficient of the order of −0.002, and that they are brought up to high frequency by hitchhiking on neighboring beneficial </w:t>
      </w:r>
      <w:proofErr w:type="spellStart"/>
      <w:r>
        <w:t>nonsynonymous</w:t>
      </w:r>
      <w:proofErr w:type="spellEnd"/>
      <w:r>
        <w:t xml:space="preserve"> alleles. </w:t>
      </w:r>
      <w:commentRangeStart w:id="11"/>
      <w:r>
        <w:t xml:space="preserve">Besides, the patterns of fixation of </w:t>
      </w:r>
      <w:proofErr w:type="spellStart"/>
      <w:r>
        <w:t>nonsynonymous</w:t>
      </w:r>
      <w:proofErr w:type="spellEnd"/>
      <w:r>
        <w:t xml:space="preserve"> mutations estimated from the longitudinal data and comparisons with computer models suggest that escape mutations in C2-V5 are only transiently beneficial, either because the immune system is catching up or because of competition between equivalent escapes.</w:t>
      </w:r>
      <w:commentRangeEnd w:id="11"/>
      <w:r w:rsidR="00FA2AEB">
        <w:rPr>
          <w:rStyle w:val="Kommentarsreferens"/>
          <w:rFonts w:cs="Mangal"/>
        </w:rPr>
        <w:commentReference w:id="11"/>
      </w:r>
    </w:p>
    <w:p w:rsidR="0045705B" w:rsidRDefault="0045705B"/>
    <w:p w:rsidR="0045705B" w:rsidRDefault="0045705B">
      <w:pPr>
        <w:pStyle w:val="Rubrik2"/>
      </w:pPr>
      <w:r>
        <w:t>Introduction</w:t>
      </w:r>
    </w:p>
    <w:p w:rsidR="0045705B" w:rsidRDefault="0045705B">
      <w:r>
        <w:t xml:space="preserve">HIV evolves rapidly within a single host during the course of the infection. This evolution is driven by strong selection imposed by the host immune system via </w:t>
      </w:r>
      <w:commentRangeStart w:id="12"/>
      <w:r>
        <w:t>killer T cells</w:t>
      </w:r>
      <w:commentRangeEnd w:id="12"/>
      <w:r w:rsidR="001A18FF">
        <w:rPr>
          <w:rStyle w:val="Kommentarsreferens"/>
          <w:rFonts w:cs="Mangal"/>
        </w:rPr>
        <w:commentReference w:id="12"/>
      </w:r>
      <w:r>
        <w:t xml:space="preserve"> (CTLs) and neutralizing antibodies (</w:t>
      </w:r>
      <w:proofErr w:type="spellStart"/>
      <w:ins w:id="13" w:author="Jan Albert" w:date="2013-02-19T20:48:00Z">
        <w:r w:rsidR="001A18FF">
          <w:t>n</w:t>
        </w:r>
      </w:ins>
      <w:r>
        <w:t>A</w:t>
      </w:r>
      <w:ins w:id="14" w:author="Jan Albert" w:date="2013-02-19T20:48:00Z">
        <w:r w:rsidR="001A18FF">
          <w:t>b</w:t>
        </w:r>
      </w:ins>
      <w:del w:id="15" w:author="Jan Albert" w:date="2013-02-19T20:48:00Z">
        <w:r w:rsidDel="001A18FF">
          <w:delText>B</w:delText>
        </w:r>
      </w:del>
      <w:r>
        <w:t>s</w:t>
      </w:r>
      <w:proofErr w:type="spellEnd"/>
      <w:r>
        <w:t>) (</w:t>
      </w:r>
      <w:proofErr w:type="spellStart"/>
      <w:r>
        <w:t>Rambaut</w:t>
      </w:r>
      <w:proofErr w:type="spellEnd"/>
      <w:r>
        <w:t xml:space="preserve"> et al., 2004) and facilitated by the high mutation rate of HIV (Abram et al., 2010; </w:t>
      </w:r>
      <w:proofErr w:type="spellStart"/>
      <w:r>
        <w:t>Mansky</w:t>
      </w:r>
      <w:proofErr w:type="spellEnd"/>
      <w:r>
        <w:t xml:space="preserve"> and Temin, 1995). When the host develops a CTL or </w:t>
      </w:r>
      <w:commentRangeStart w:id="16"/>
      <w:proofErr w:type="spellStart"/>
      <w:ins w:id="17" w:author="Jan Albert" w:date="2013-02-19T20:49:00Z">
        <w:r w:rsidR="001A18FF">
          <w:t>n</w:t>
        </w:r>
      </w:ins>
      <w:r>
        <w:t>A</w:t>
      </w:r>
      <w:ins w:id="18" w:author="Jan Albert" w:date="2013-02-19T20:49:00Z">
        <w:r w:rsidR="001A18FF">
          <w:t>b</w:t>
        </w:r>
      </w:ins>
      <w:proofErr w:type="spellEnd"/>
      <w:del w:id="19" w:author="Jan Albert" w:date="2013-02-19T20:49:00Z">
        <w:r w:rsidDel="001A18FF">
          <w:delText>B</w:delText>
        </w:r>
      </w:del>
      <w:commentRangeEnd w:id="16"/>
      <w:r w:rsidR="00F203AE">
        <w:rPr>
          <w:rStyle w:val="Kommentarsreferens"/>
          <w:rFonts w:cs="Mangal"/>
        </w:rPr>
        <w:commentReference w:id="16"/>
      </w:r>
      <w:r>
        <w:t xml:space="preserve"> response against a particular HIV </w:t>
      </w:r>
      <w:proofErr w:type="spellStart"/>
      <w:r>
        <w:t>epitope</w:t>
      </w:r>
      <w:proofErr w:type="spellEnd"/>
      <w:r>
        <w:t xml:space="preserve">, mutations in the viral genome that reduce or prevent recognition of the </w:t>
      </w:r>
      <w:proofErr w:type="spellStart"/>
      <w:r>
        <w:t>epitope</w:t>
      </w:r>
      <w:proofErr w:type="spellEnd"/>
      <w:r>
        <w:t xml:space="preserve"> frequently emerge. Escape mutations in </w:t>
      </w:r>
      <w:proofErr w:type="spellStart"/>
      <w:r>
        <w:t>epitopes</w:t>
      </w:r>
      <w:proofErr w:type="spellEnd"/>
      <w:r>
        <w:t xml:space="preserve"> targeted by CTLs typically evolve during early infection and spread rapidly through the population (McMichael et al., 2009). During chronic infection, the most rapidly evolving part of the HIV genome are the variable loops V1-V5 in the envelope protein gp120, which change to avoid recognition by neutralizing </w:t>
      </w:r>
      <w:proofErr w:type="spellStart"/>
      <w:r>
        <w:t>ABs.</w:t>
      </w:r>
      <w:proofErr w:type="spellEnd"/>
      <w:r>
        <w:t xml:space="preserve"> Mutations in </w:t>
      </w:r>
      <w:proofErr w:type="spellStart"/>
      <w:r>
        <w:t>env</w:t>
      </w:r>
      <w:proofErr w:type="spellEnd"/>
      <w:r>
        <w:t xml:space="preserve">, the gene encoding gp120, spread through the population within a </w:t>
      </w:r>
      <w:commentRangeStart w:id="20"/>
      <w:r>
        <w:t xml:space="preserve">few months (see Figure 1B). </w:t>
      </w:r>
      <w:commentRangeEnd w:id="20"/>
      <w:r w:rsidR="00F203AE">
        <w:rPr>
          <w:rStyle w:val="Kommentarsreferens"/>
          <w:rFonts w:cs="Mangal"/>
        </w:rPr>
        <w:commentReference w:id="20"/>
      </w:r>
      <w:r>
        <w:t>Consistent with this time scale, it is found that serum from a particular time typically neutralizes virus extracted more than 3-6 month earlier</w:t>
      </w:r>
      <w:ins w:id="21" w:author="Jan Albert" w:date="2013-02-19T20:58:00Z">
        <w:r w:rsidR="00F203AE">
          <w:t>, but not contemporary viruses</w:t>
        </w:r>
      </w:ins>
      <w:r>
        <w:t xml:space="preserve"> (Richman et al., 2003). </w:t>
      </w:r>
    </w:p>
    <w:p w:rsidR="0045705B" w:rsidRDefault="0045705B"/>
    <w:p w:rsidR="0045705B" w:rsidRDefault="0045705B">
      <w:commentRangeStart w:id="22"/>
      <w:r>
        <w:t>These</w:t>
      </w:r>
      <w:commentRangeEnd w:id="22"/>
      <w:r w:rsidR="00F203AE">
        <w:rPr>
          <w:rStyle w:val="Kommentarsreferens"/>
          <w:rFonts w:cs="Mangal"/>
        </w:rPr>
        <w:commentReference w:id="22"/>
      </w:r>
      <w:r>
        <w:t xml:space="preserve"> escape mutations are selected for their effect on the amino acid sequence of the viral proteins. Conversely, synonymous mutations are commonly used as approximately neutral markers in studies of viral evolution. Neutral markers are very useful since their dynamics can be compared to that of putatively functional sites to detect purifying or directional selection (Bhatt et al., 2011; Chen et al., 2004; Hurst, 2002). In addition to maintaining protein function and avoiding the adaptive immune recognition, however, the HIV genome has to ensure efficient processing and translation, nuclear export, and packaging into the viral </w:t>
      </w:r>
      <w:proofErr w:type="spellStart"/>
      <w:r>
        <w:t>capsid</w:t>
      </w:r>
      <w:proofErr w:type="spellEnd"/>
      <w:r>
        <w:t xml:space="preserve">: all these processes operate at the RNA level and are sensitive to synonymous changes since these processes often depend on RNA folding. For example, the HIV rev response element (RRE) in </w:t>
      </w:r>
      <w:commentRangeStart w:id="23"/>
      <w:proofErr w:type="spellStart"/>
      <w:r>
        <w:t>env</w:t>
      </w:r>
      <w:commentRangeEnd w:id="23"/>
      <w:proofErr w:type="spellEnd"/>
      <w:r w:rsidR="00D03368">
        <w:rPr>
          <w:rStyle w:val="Kommentarsreferens"/>
          <w:rFonts w:cs="Mangal"/>
        </w:rPr>
        <w:commentReference w:id="23"/>
      </w:r>
      <w:r>
        <w:t xml:space="preserve"> enhances nuclear export of full length or partially spliced viral </w:t>
      </w:r>
      <w:r>
        <w:lastRenderedPageBreak/>
        <w:t>transcripts via a complex stem-loop RNA structure (</w:t>
      </w:r>
      <w:proofErr w:type="spellStart"/>
      <w:r>
        <w:t>Fernandes</w:t>
      </w:r>
      <w:proofErr w:type="spellEnd"/>
      <w:r>
        <w:t xml:space="preserve"> et al., 2012). Another well studied case is the interaction between viral reverse transcriptase, viral </w:t>
      </w:r>
      <w:proofErr w:type="spellStart"/>
      <w:r>
        <w:t>ssRNA</w:t>
      </w:r>
      <w:proofErr w:type="spellEnd"/>
      <w:r>
        <w:t xml:space="preserve">, and the host </w:t>
      </w:r>
      <w:proofErr w:type="gramStart"/>
      <w:r>
        <w:t>tRNALys3 :</w:t>
      </w:r>
      <w:proofErr w:type="gramEnd"/>
      <w:r>
        <w:t xml:space="preserve"> the latter is required for priming reverse transcription (RT) and is bound by a </w:t>
      </w:r>
      <w:proofErr w:type="spellStart"/>
      <w:r>
        <w:t>pseudoknotted</w:t>
      </w:r>
      <w:proofErr w:type="spellEnd"/>
      <w:r>
        <w:t xml:space="preserve"> RNA structure in the viral 5’ </w:t>
      </w:r>
      <w:proofErr w:type="spellStart"/>
      <w:r>
        <w:t>untranslated</w:t>
      </w:r>
      <w:proofErr w:type="spellEnd"/>
      <w:r>
        <w:t xml:space="preserve"> region (Barat et al., 1991; </w:t>
      </w:r>
      <w:proofErr w:type="spellStart"/>
      <w:r>
        <w:t>Paillart</w:t>
      </w:r>
      <w:proofErr w:type="spellEnd"/>
      <w:r>
        <w:t xml:space="preserve"> et al., 2002). </w:t>
      </w:r>
    </w:p>
    <w:p w:rsidR="0045705B" w:rsidRDefault="0045705B"/>
    <w:p w:rsidR="0045705B" w:rsidRDefault="0045705B">
      <w:commentRangeStart w:id="24"/>
      <w:r>
        <w:t xml:space="preserve">Even in absence of important RNA structures, synonymous </w:t>
      </w:r>
      <w:proofErr w:type="spellStart"/>
      <w:r>
        <w:t>codons</w:t>
      </w:r>
      <w:proofErr w:type="spellEnd"/>
      <w:r>
        <w:t xml:space="preserve"> do not evolve completely neutrally. </w:t>
      </w:r>
      <w:commentRangeEnd w:id="24"/>
      <w:r w:rsidR="00FA2AEB">
        <w:rPr>
          <w:rStyle w:val="Kommentarsreferens"/>
          <w:rFonts w:cs="Mangal"/>
        </w:rPr>
        <w:commentReference w:id="24"/>
      </w:r>
      <w:r>
        <w:t xml:space="preserve">Some </w:t>
      </w:r>
      <w:proofErr w:type="spellStart"/>
      <w:r>
        <w:t>codons</w:t>
      </w:r>
      <w:proofErr w:type="spellEnd"/>
      <w:r>
        <w:t xml:space="preserve"> are favored over others in many species (</w:t>
      </w:r>
      <w:proofErr w:type="spellStart"/>
      <w:r>
        <w:t>Plotkin</w:t>
      </w:r>
      <w:proofErr w:type="spellEnd"/>
      <w:r>
        <w:t xml:space="preserve"> and </w:t>
      </w:r>
      <w:proofErr w:type="spellStart"/>
      <w:r>
        <w:t>Kudla</w:t>
      </w:r>
      <w:proofErr w:type="spellEnd"/>
      <w:r>
        <w:t xml:space="preserve">, 2011). Recent studies have shown that genetically engineered HIV strains with altered </w:t>
      </w:r>
      <w:proofErr w:type="spellStart"/>
      <w:r>
        <w:t>codon</w:t>
      </w:r>
      <w:proofErr w:type="spellEnd"/>
      <w:r>
        <w:t xml:space="preserve"> usage can in some cases produce more viral protein, but in general replicate less efficiently (Keating et al., 2009; Li et al., 2012; </w:t>
      </w:r>
      <w:proofErr w:type="spellStart"/>
      <w:r>
        <w:t>Ngumbela</w:t>
      </w:r>
      <w:proofErr w:type="spellEnd"/>
      <w:r>
        <w:t xml:space="preserve"> et al., 2008). </w:t>
      </w:r>
      <w:proofErr w:type="spellStart"/>
      <w:r>
        <w:t>Codon</w:t>
      </w:r>
      <w:proofErr w:type="spellEnd"/>
      <w:r>
        <w:t xml:space="preserve"> </w:t>
      </w:r>
      <w:proofErr w:type="spellStart"/>
      <w:r>
        <w:t>deoptimization</w:t>
      </w:r>
      <w:proofErr w:type="spellEnd"/>
      <w:r>
        <w:t xml:space="preserve"> has been suggested as attenuation strategy for polio and influenza (Coleman et al., 2008; Mueller et al., 2010). Purifying selection beyond the protein sequence is therefore expected (</w:t>
      </w:r>
      <w:proofErr w:type="spellStart"/>
      <w:r>
        <w:t>Forsdyke</w:t>
      </w:r>
      <w:proofErr w:type="spellEnd"/>
      <w:r>
        <w:t xml:space="preserve">, 1995; </w:t>
      </w:r>
      <w:proofErr w:type="spellStart"/>
      <w:r>
        <w:t>Snoeck</w:t>
      </w:r>
      <w:proofErr w:type="spellEnd"/>
      <w:r>
        <w:t xml:space="preserve"> et al., 2011) and it has been shown that rates of evolution at synonymous sites vary along the HIV genome (</w:t>
      </w:r>
      <w:proofErr w:type="spellStart"/>
      <w:r>
        <w:t>Mayrose</w:t>
      </w:r>
      <w:proofErr w:type="spellEnd"/>
      <w:r>
        <w:t xml:space="preserve"> et al., 2007). Positive selection through the host adaptive immune system, however, is restricted to changes in the amino acid sequence. </w:t>
      </w:r>
    </w:p>
    <w:p w:rsidR="0045705B" w:rsidRDefault="0045705B"/>
    <w:p w:rsidR="0045705B" w:rsidRDefault="0045705B">
      <w:r>
        <w:t xml:space="preserve">In this paper, we characterize the dynamics of synonymous mutations in </w:t>
      </w:r>
      <w:proofErr w:type="spellStart"/>
      <w:r>
        <w:t>env</w:t>
      </w:r>
      <w:proofErr w:type="spellEnd"/>
      <w:r>
        <w:t xml:space="preserve"> and show that a substantial fraction of these mutations is deleterious. We argue that synonymous mutations reach high frequencies via genetic hitchhiking due </w:t>
      </w:r>
      <w:commentRangeStart w:id="25"/>
      <w:r>
        <w:t xml:space="preserve">to the small recombination </w:t>
      </w:r>
      <w:commentRangeEnd w:id="25"/>
      <w:r w:rsidR="00192C8F">
        <w:rPr>
          <w:rStyle w:val="Kommentarsreferens"/>
          <w:rFonts w:cs="Mangal"/>
        </w:rPr>
        <w:commentReference w:id="25"/>
      </w:r>
      <w:r>
        <w:t>rate of HIV (</w:t>
      </w:r>
      <w:proofErr w:type="spellStart"/>
      <w:r>
        <w:t>Batorsky</w:t>
      </w:r>
      <w:proofErr w:type="spellEnd"/>
      <w:r>
        <w:t xml:space="preserve"> et al., 2011; </w:t>
      </w:r>
      <w:proofErr w:type="spellStart"/>
      <w:r>
        <w:t>Neher</w:t>
      </w:r>
      <w:proofErr w:type="spellEnd"/>
      <w:r>
        <w:t xml:space="preserve"> and Leitner, 2010). We then compare our observations to computational models of HIV evolution and derive estimates for the effect synonymous mutations </w:t>
      </w:r>
      <w:del w:id="26" w:author="Jan Albert" w:date="2013-02-19T21:13:00Z">
        <w:r w:rsidDel="00192C8F">
          <w:delText xml:space="preserve">have </w:delText>
        </w:r>
      </w:del>
      <w:r>
        <w:t xml:space="preserve">on fitness. Extending the analysis of fixation probabilities to the </w:t>
      </w:r>
      <w:proofErr w:type="spellStart"/>
      <w:r>
        <w:t>nonsynonymous</w:t>
      </w:r>
      <w:proofErr w:type="spellEnd"/>
      <w:r>
        <w:t xml:space="preserve"> mutations, we show that time dependent selection or strong competition of escape mutations inside the same </w:t>
      </w:r>
      <w:proofErr w:type="spellStart"/>
      <w:r>
        <w:t>epitope</w:t>
      </w:r>
      <w:proofErr w:type="spellEnd"/>
      <w:r>
        <w:t xml:space="preserve"> are necessary to explain the </w:t>
      </w:r>
      <w:commentRangeStart w:id="27"/>
      <w:r>
        <w:t>observed patterns of fixation and loss.</w:t>
      </w:r>
      <w:commentRangeEnd w:id="27"/>
      <w:r w:rsidR="007A4B48">
        <w:rPr>
          <w:rStyle w:val="Kommentarsreferens"/>
          <w:rFonts w:cs="Mangal"/>
        </w:rPr>
        <w:commentReference w:id="27"/>
      </w:r>
    </w:p>
    <w:p w:rsidR="0045705B" w:rsidRDefault="0045705B"/>
    <w:p w:rsidR="0045705B" w:rsidRDefault="0045705B">
      <w:pPr>
        <w:pStyle w:val="Rubrik2"/>
      </w:pPr>
      <w:r>
        <w:t>Results</w:t>
      </w:r>
    </w:p>
    <w:p w:rsidR="0045705B" w:rsidRDefault="0045705B">
      <w:r>
        <w:t xml:space="preserve">The central quantity we investigate is the probability of fixation of a mutation, conditional on its population frequency. </w:t>
      </w:r>
      <w:commentRangeStart w:id="28"/>
      <w:r>
        <w:t xml:space="preserve">A neutral mutation segregating at frequency ν has a probability </w:t>
      </w:r>
      <w:proofErr w:type="spellStart"/>
      <w:r>
        <w:t>Pfix</w:t>
      </w:r>
      <w:proofErr w:type="spellEnd"/>
      <w:r>
        <w:t xml:space="preserve"> (ν) = ν to spread through the population and fix</w:t>
      </w:r>
      <w:commentRangeEnd w:id="28"/>
      <w:r w:rsidR="007A4B48">
        <w:rPr>
          <w:rStyle w:val="Kommentarsreferens"/>
          <w:rFonts w:cs="Mangal"/>
        </w:rPr>
        <w:commentReference w:id="28"/>
      </w:r>
      <w:r>
        <w:t>; in the rest of the cases, i.e. with probability 1 − ν, it goes extinct. As illustrated in the inset of Fig. 1A, this is a simple consequence of the fact that (</w:t>
      </w:r>
      <w:proofErr w:type="spellStart"/>
      <w:r>
        <w:t>i</w:t>
      </w:r>
      <w:proofErr w:type="spellEnd"/>
      <w:r>
        <w:t xml:space="preserve">) exactly one </w:t>
      </w:r>
      <w:commentRangeStart w:id="29"/>
      <w:r>
        <w:t xml:space="preserve">individual in the current population will be the common ancestor of the entire future population </w:t>
      </w:r>
      <w:commentRangeEnd w:id="29"/>
      <w:r w:rsidR="007A4B48">
        <w:rPr>
          <w:rStyle w:val="Kommentarsreferens"/>
          <w:rFonts w:cs="Mangal"/>
        </w:rPr>
        <w:commentReference w:id="29"/>
      </w:r>
      <w:r>
        <w:t xml:space="preserve">at a particular locus and (ii) this ancestor has a probability ν of carrying the mutation (assuming the neutral mutation is not preferentially associated with genomes of high or low fitness). Deleterious or beneficial mutations fix less or more often than neutral ones, respectively. Fig. 1 shows the time course the frequencies of all synonymous and </w:t>
      </w:r>
      <w:proofErr w:type="spellStart"/>
      <w:r>
        <w:t>nonsynonymous</w:t>
      </w:r>
      <w:proofErr w:type="spellEnd"/>
      <w:r>
        <w:t xml:space="preserve"> mutations observed </w:t>
      </w:r>
      <w:proofErr w:type="spellStart"/>
      <w:r>
        <w:t>env</w:t>
      </w:r>
      <w:proofErr w:type="spellEnd"/>
      <w:r>
        <w:t>, C2-V5, in patient p10 (</w:t>
      </w:r>
      <w:proofErr w:type="spellStart"/>
      <w:r>
        <w:t>Shankarappa</w:t>
      </w:r>
      <w:proofErr w:type="spellEnd"/>
      <w:r>
        <w:t xml:space="preserve"> et al., 1999), respectively. Despite many synonymous mutations reaching high frequency, few fix (panel 1A); in </w:t>
      </w:r>
      <w:proofErr w:type="spellStart"/>
      <w:r>
        <w:t>constrast</w:t>
      </w:r>
      <w:proofErr w:type="spellEnd"/>
      <w:r>
        <w:t xml:space="preserve">, many </w:t>
      </w:r>
      <w:proofErr w:type="spellStart"/>
      <w:r>
        <w:t>nonsynonymous</w:t>
      </w:r>
      <w:proofErr w:type="spellEnd"/>
      <w:r>
        <w:t xml:space="preserve"> mutations fix (panel 1B).</w:t>
      </w:r>
    </w:p>
    <w:p w:rsidR="0045705B" w:rsidRDefault="0045705B"/>
    <w:p w:rsidR="0045705B" w:rsidRDefault="0045705B">
      <w:pPr>
        <w:pStyle w:val="Rubrik3"/>
      </w:pPr>
      <w:r>
        <w:t xml:space="preserve">Synonymous polymorphisms in </w:t>
      </w:r>
      <w:proofErr w:type="spellStart"/>
      <w:r>
        <w:t>env</w:t>
      </w:r>
      <w:proofErr w:type="spellEnd"/>
      <w:r>
        <w:t>, C2-V5, are mostly deleterious</w:t>
      </w:r>
    </w:p>
    <w:p w:rsidR="0045705B" w:rsidRDefault="0045705B">
      <w:r>
        <w:t xml:space="preserve">We study the dynamics and fate of synonymous mutations more quantitatively by analyzing data from </w:t>
      </w:r>
      <w:del w:id="30" w:author="Jan Albert" w:date="2013-02-19T22:27:00Z">
        <w:r w:rsidDel="00132A63">
          <w:delText xml:space="preserve">7 </w:delText>
        </w:r>
      </w:del>
      <w:ins w:id="31" w:author="Jan Albert" w:date="2013-02-19T22:27:00Z">
        <w:r w:rsidR="00132A63">
          <w:t xml:space="preserve">seven </w:t>
        </w:r>
      </w:ins>
      <w:r>
        <w:t xml:space="preserve">patients from Liu et al. (2006); </w:t>
      </w:r>
      <w:proofErr w:type="spellStart"/>
      <w:r>
        <w:t>Shankarappa</w:t>
      </w:r>
      <w:proofErr w:type="spellEnd"/>
      <w:r>
        <w:t xml:space="preserve"> et al. (1999) and </w:t>
      </w:r>
      <w:del w:id="32" w:author="Jan Albert" w:date="2013-02-19T22:27:00Z">
        <w:r w:rsidDel="00132A63">
          <w:delText xml:space="preserve">3 </w:delText>
        </w:r>
      </w:del>
      <w:ins w:id="33" w:author="Jan Albert" w:date="2013-02-19T22:27:00Z">
        <w:r w:rsidR="00132A63">
          <w:t xml:space="preserve">three </w:t>
        </w:r>
      </w:ins>
      <w:r>
        <w:t xml:space="preserve">patients from </w:t>
      </w:r>
      <w:proofErr w:type="spellStart"/>
      <w:r>
        <w:t>Bunnik</w:t>
      </w:r>
      <w:proofErr w:type="spellEnd"/>
      <w:r>
        <w:t xml:space="preserve"> et al. (2008) (patients whose viral population was structured were excluded from the analysis; see methods and Figure S1). The former data set from is restricted to the C2-V5 region of </w:t>
      </w:r>
      <w:proofErr w:type="spellStart"/>
      <w:r>
        <w:t>env</w:t>
      </w:r>
      <w:proofErr w:type="spellEnd"/>
      <w:r>
        <w:t xml:space="preserve">, while the data from </w:t>
      </w:r>
      <w:proofErr w:type="spellStart"/>
      <w:r>
        <w:t>Bunnik</w:t>
      </w:r>
      <w:proofErr w:type="spellEnd"/>
      <w:r>
        <w:t xml:space="preserve"> et al. (2008) covers the majority of </w:t>
      </w:r>
      <w:proofErr w:type="spellStart"/>
      <w:r>
        <w:t>env</w:t>
      </w:r>
      <w:proofErr w:type="spellEnd"/>
      <w:r>
        <w:t xml:space="preserve">. Considering all mutations in a frequency interval </w:t>
      </w:r>
      <w:commentRangeStart w:id="34"/>
      <w:r>
        <w:t xml:space="preserve">around ν0 </w:t>
      </w:r>
      <w:commentRangeEnd w:id="34"/>
      <w:r w:rsidR="00132A63">
        <w:rPr>
          <w:rStyle w:val="Kommentarsreferens"/>
          <w:rFonts w:cs="Mangal"/>
        </w:rPr>
        <w:commentReference w:id="34"/>
      </w:r>
      <w:r>
        <w:t xml:space="preserve">at some time t, we calculate the fraction that is found at frequency 1, at frequency 0, or at intermediate frequency at later times t + ∆t. Plotting these fixed, lost, and polymorphic fraction </w:t>
      </w:r>
      <w:r>
        <w:lastRenderedPageBreak/>
        <w:t xml:space="preserve">against the time interval ∆t, we see that most synonymous mutations segregate for roughly one year and are lost much more frequently than expected (panel 2A). The long-time probability of fixation versus extinction of synonymous mutations is shown as a function of the initial frequency ν0 in panel 2B (red line). </w:t>
      </w:r>
      <w:commentRangeStart w:id="35"/>
      <w:r>
        <w:t xml:space="preserve">Restricted to the region C2-V5, we find that </w:t>
      </w:r>
      <w:proofErr w:type="spellStart"/>
      <w:r>
        <w:t>Pfix</w:t>
      </w:r>
      <w:proofErr w:type="spellEnd"/>
      <w:r>
        <w:t xml:space="preserve"> of synonymous mutations is far below the neutral expectation. Outside of C2-V5, using data from </w:t>
      </w:r>
      <w:proofErr w:type="spellStart"/>
      <w:r>
        <w:t>Bunnik</w:t>
      </w:r>
      <w:proofErr w:type="spellEnd"/>
      <w:r>
        <w:t xml:space="preserve"> et al. (2008) only, no such reduction in </w:t>
      </w:r>
      <w:proofErr w:type="spellStart"/>
      <w:r>
        <w:t>Pfix</w:t>
      </w:r>
      <w:proofErr w:type="spellEnd"/>
      <w:r>
        <w:t xml:space="preserve"> is found. Restricted to the C2-V5 region, the sequence samples from </w:t>
      </w:r>
      <w:proofErr w:type="spellStart"/>
      <w:r>
        <w:t>Bunnik</w:t>
      </w:r>
      <w:proofErr w:type="spellEnd"/>
      <w:r>
        <w:t xml:space="preserve"> et al. (2008) are fully compatible with data from </w:t>
      </w:r>
      <w:proofErr w:type="spellStart"/>
      <w:r>
        <w:t>Shankarappa</w:t>
      </w:r>
      <w:proofErr w:type="spellEnd"/>
      <w:r>
        <w:t xml:space="preserve"> et al. (1999). The </w:t>
      </w:r>
      <w:proofErr w:type="spellStart"/>
      <w:r>
        <w:t>nonsynonymous</w:t>
      </w:r>
      <w:proofErr w:type="spellEnd"/>
      <w:r>
        <w:t xml:space="preserve"> mutations seem to follow more or less the neutral expectation (blue line) – a point to which we will come back below.</w:t>
      </w:r>
      <w:commentRangeEnd w:id="35"/>
      <w:r w:rsidR="00435DF9">
        <w:rPr>
          <w:rStyle w:val="Kommentarsreferens"/>
          <w:rFonts w:cs="Mangal"/>
        </w:rPr>
        <w:commentReference w:id="35"/>
      </w:r>
    </w:p>
    <w:p w:rsidR="0045705B" w:rsidRDefault="0045705B"/>
    <w:p w:rsidR="0045705B" w:rsidRDefault="0045705B">
      <w:r>
        <w:t xml:space="preserve">When interpreting these results for the fixation probabilities, it is important to distinguish between random mutations and polymorphisms observed at a certain frequency since the latter have already been filtered by selection. A polymorphism could be beneficial to the virus and on its way to fixation. In this case, we expect that it fixes almost surely given </w:t>
      </w:r>
      <w:ins w:id="36" w:author="Jan Albert" w:date="2013-02-19T22:46:00Z">
        <w:r w:rsidR="00F86DF2">
          <w:t xml:space="preserve">that </w:t>
        </w:r>
      </w:ins>
      <w:r>
        <w:t xml:space="preserve">we see it at high frequency. If, on the other hand, the polymorphism is deleterious it must have reached a high frequency by chance (genetic drift or hitchhiking), and we expect that selection drives it out of the population again. Hence our observations suggest that many of the synonymous polymorphisms at intermediate frequencies in the </w:t>
      </w:r>
      <w:ins w:id="37" w:author="Jan Albert" w:date="2013-02-19T22:53:00Z">
        <w:r w:rsidR="00435DF9">
          <w:t xml:space="preserve">C2-V5 </w:t>
        </w:r>
      </w:ins>
      <w:r>
        <w:t xml:space="preserve">part of </w:t>
      </w:r>
      <w:proofErr w:type="spellStart"/>
      <w:r>
        <w:t>env</w:t>
      </w:r>
      <w:proofErr w:type="spellEnd"/>
      <w:r>
        <w:t xml:space="preserve"> that includes the </w:t>
      </w:r>
      <w:proofErr w:type="spellStart"/>
      <w:r>
        <w:t>hypervariable</w:t>
      </w:r>
      <w:proofErr w:type="spellEnd"/>
      <w:r>
        <w:t xml:space="preserve"> regions are deleterious, while outside this region</w:t>
      </w:r>
      <w:del w:id="38" w:author="Jan Albert" w:date="2013-02-19T22:53:00Z">
        <w:r w:rsidDel="00435DF9">
          <w:delText>s</w:delText>
        </w:r>
      </w:del>
      <w:r>
        <w:t xml:space="preserve"> most polymorphisms are roughly neutral. Note that this does not imply that all synonymous mutations in </w:t>
      </w:r>
      <w:del w:id="39" w:author="Jan Albert" w:date="2013-02-19T22:54:00Z">
        <w:r w:rsidDel="00435DF9">
          <w:delText>this region</w:delText>
        </w:r>
      </w:del>
      <w:ins w:id="40" w:author="Jan Albert" w:date="2013-02-19T22:54:00Z">
        <w:r w:rsidR="00435DF9">
          <w:t>outside C2-V5</w:t>
        </w:r>
      </w:ins>
      <w:r>
        <w:t xml:space="preserve"> are neutral – only those mutations observed at high frequencies, which have been experiencing selection for some time already, tend to be neutral.</w:t>
      </w:r>
    </w:p>
    <w:p w:rsidR="0045705B" w:rsidRDefault="0045705B"/>
    <w:p w:rsidR="0045705B" w:rsidRDefault="0045705B">
      <w:pPr>
        <w:pStyle w:val="Rubrik3"/>
      </w:pPr>
      <w:r>
        <w:t>Synonymous mutations in C2-V5</w:t>
      </w:r>
      <w:ins w:id="41" w:author="Jan Albert" w:date="2013-02-19T22:54:00Z">
        <w:r w:rsidR="00435DF9">
          <w:t xml:space="preserve"> </w:t>
        </w:r>
      </w:ins>
      <w:r>
        <w:t>tend to disrupt conserved RNA stems</w:t>
      </w:r>
    </w:p>
    <w:p w:rsidR="0045705B" w:rsidRDefault="0045705B">
      <w:r>
        <w:t>One possible explanation for lack of fixation of synonymous mutations in C2-V5</w:t>
      </w:r>
      <w:ins w:id="42" w:author="Jan Albert" w:date="2013-02-19T22:54:00Z">
        <w:r w:rsidR="00435DF9">
          <w:t xml:space="preserve"> </w:t>
        </w:r>
      </w:ins>
      <w:proofErr w:type="gramStart"/>
      <w:r>
        <w:t>are</w:t>
      </w:r>
      <w:proofErr w:type="gramEnd"/>
      <w:r>
        <w:t xml:space="preserve"> secondary structures in the viral RNA, the disruption of which is deleterious to the virus (</w:t>
      </w:r>
      <w:proofErr w:type="spellStart"/>
      <w:r>
        <w:t>Forsdyke</w:t>
      </w:r>
      <w:proofErr w:type="spellEnd"/>
      <w:r>
        <w:t xml:space="preserve">, 1995; </w:t>
      </w:r>
      <w:proofErr w:type="spellStart"/>
      <w:r>
        <w:t>Sanjuan</w:t>
      </w:r>
      <w:proofErr w:type="spellEnd"/>
      <w:r>
        <w:t xml:space="preserve"> and </w:t>
      </w:r>
      <w:proofErr w:type="spellStart"/>
      <w:r>
        <w:t>Borderia</w:t>
      </w:r>
      <w:proofErr w:type="spellEnd"/>
      <w:r>
        <w:t xml:space="preserve">, 2011; </w:t>
      </w:r>
      <w:proofErr w:type="spellStart"/>
      <w:r>
        <w:t>Snoeck</w:t>
      </w:r>
      <w:proofErr w:type="spellEnd"/>
      <w:r>
        <w:t xml:space="preserve"> et al., 2011).</w:t>
      </w:r>
    </w:p>
    <w:p w:rsidR="0045705B" w:rsidRDefault="0045705B"/>
    <w:p w:rsidR="0045705B" w:rsidRDefault="0045705B">
      <w:r>
        <w:t xml:space="preserve">The propensity of nucleotides in the HIV genome to form base pairs has been measured using the SHAPE assay, a biochemical reaction preferentially altering unpaired bases (the HIV genome is a single stranded RNA) (Watts et al., 2009). The SHAPE assay has shown that the variable regions V1-V5 tend to be unpaired, while the conserved regions between those variable regions form stems. We partition all synonymous alleles observed </w:t>
      </w:r>
      <w:commentRangeStart w:id="43"/>
      <w:r>
        <w:t xml:space="preserve">at intermediate frequencies above 15% </w:t>
      </w:r>
      <w:commentRangeEnd w:id="43"/>
      <w:r w:rsidR="003A02E7">
        <w:rPr>
          <w:rStyle w:val="Kommentarsreferens"/>
          <w:rFonts w:cs="Mangal"/>
        </w:rPr>
        <w:commentReference w:id="43"/>
      </w:r>
      <w:r>
        <w:t xml:space="preserve">depending on their final destiny (fixation or extinction). Subsequently, we align our sequences to the reference NL4-3 strain used in ref. (Watts et al., 2009) and assign them SHAPE </w:t>
      </w:r>
      <w:proofErr w:type="spellStart"/>
      <w:r>
        <w:t>reactivities</w:t>
      </w:r>
      <w:proofErr w:type="spellEnd"/>
      <w:r>
        <w:t xml:space="preserve">. As shown in Fig. 3A, the </w:t>
      </w:r>
      <w:proofErr w:type="spellStart"/>
      <w:r>
        <w:t>reactivities</w:t>
      </w:r>
      <w:proofErr w:type="spellEnd"/>
      <w:r>
        <w:t xml:space="preserve"> of fixed alleles (red histogram) are systematically larger than of alleles that are lost (blue) (</w:t>
      </w:r>
      <w:proofErr w:type="spellStart"/>
      <w:r>
        <w:t>Kolmogorov</w:t>
      </w:r>
      <w:proofErr w:type="spellEnd"/>
      <w:r>
        <w:t xml:space="preserve">-Smirnov test on the cumulative distribution, p ≈ 0.002). In other words, alleles that are likely to break RNA helices are also more likely to revert and finally be lost from the population. The average over all mutations that are not observed (green) lies between </w:t>
      </w:r>
      <w:del w:id="44" w:author="Jan Albert" w:date="2013-02-23T17:19:00Z">
        <w:r w:rsidDel="00451050">
          <w:delText xml:space="preserve">the </w:delText>
        </w:r>
      </w:del>
      <w:r>
        <w:t>those that fix and those that get lost. Note that this analysis will be sensitive only at position</w:t>
      </w:r>
      <w:ins w:id="45" w:author="Jan Albert" w:date="2013-02-23T17:19:00Z">
        <w:r w:rsidR="00451050">
          <w:t>s</w:t>
        </w:r>
      </w:ins>
      <w:r>
        <w:t xml:space="preserve"> where the base pairing pattern of NL4-3 agrees with that of each patient’s initial consensus sequence (it is thus statistically conservative).</w:t>
      </w:r>
    </w:p>
    <w:p w:rsidR="0045705B" w:rsidRDefault="0045705B"/>
    <w:p w:rsidR="0045705B" w:rsidRDefault="0045705B">
      <w:r>
        <w:t>To test the hypothesis that mutations in C2-V5 are lost because they break stems in the conserved stretches between the variable loops, we consider mutations in variable loops and conserved parts separately. The biggest depression in fixation probability is observed in the conserved stems, while the variable loops show little deviation from the neutral signature, see Fig. 3B. This is consistent with important stem structures in conserved regions between loops.</w:t>
      </w:r>
    </w:p>
    <w:p w:rsidR="0045705B" w:rsidRDefault="0045705B"/>
    <w:p w:rsidR="0045705B" w:rsidRDefault="0045705B">
      <w:r>
        <w:t xml:space="preserve">In addition to RNA secondary structure, we have considered other possible explanations for a fitness </w:t>
      </w:r>
      <w:del w:id="46" w:author="Jan Albert" w:date="2013-02-23T17:30:00Z">
        <w:r w:rsidDel="002C1BFA">
          <w:lastRenderedPageBreak/>
          <w:delText xml:space="preserve">defect </w:delText>
        </w:r>
      </w:del>
      <w:ins w:id="47" w:author="Jan Albert" w:date="2013-02-23T17:30:00Z">
        <w:r w:rsidR="002C1BFA">
          <w:t xml:space="preserve">cost </w:t>
        </w:r>
      </w:ins>
      <w:r>
        <w:t xml:space="preserve">of </w:t>
      </w:r>
      <w:ins w:id="48" w:author="Jan Albert" w:date="2013-02-23T17:30:00Z">
        <w:r w:rsidR="002C1BFA">
          <w:t xml:space="preserve">some </w:t>
        </w:r>
      </w:ins>
      <w:r>
        <w:t xml:space="preserve">synonymous mutations, in particular </w:t>
      </w:r>
      <w:proofErr w:type="spellStart"/>
      <w:r>
        <w:t>codon</w:t>
      </w:r>
      <w:proofErr w:type="spellEnd"/>
      <w:r>
        <w:t xml:space="preserve"> usage bias (CUB). HIV is known to prefer A-rich </w:t>
      </w:r>
      <w:proofErr w:type="spellStart"/>
      <w:r>
        <w:t>codons</w:t>
      </w:r>
      <w:proofErr w:type="spellEnd"/>
      <w:r>
        <w:t xml:space="preserve"> over highly expressed human </w:t>
      </w:r>
      <w:proofErr w:type="spellStart"/>
      <w:r>
        <w:t>codons</w:t>
      </w:r>
      <w:proofErr w:type="spellEnd"/>
      <w:r>
        <w:t xml:space="preserve"> (Jenkins and Holmes, 2003; </w:t>
      </w:r>
      <w:proofErr w:type="spellStart"/>
      <w:r>
        <w:t>Kuyl</w:t>
      </w:r>
      <w:proofErr w:type="spellEnd"/>
      <w:r>
        <w:t xml:space="preserve"> and </w:t>
      </w:r>
      <w:proofErr w:type="spellStart"/>
      <w:r>
        <w:t>Berkhout</w:t>
      </w:r>
      <w:proofErr w:type="spellEnd"/>
      <w:r>
        <w:t xml:space="preserve">, 2012). We do not find, however, any evidence for a contribution of average CUB to the ultimate fate of synonymous alleles; consistently, HIV does not seem to adapt its </w:t>
      </w:r>
      <w:proofErr w:type="spellStart"/>
      <w:r>
        <w:t>codon</w:t>
      </w:r>
      <w:proofErr w:type="spellEnd"/>
      <w:r>
        <w:t xml:space="preserve"> usage to its human host cells at the </w:t>
      </w:r>
      <w:proofErr w:type="spellStart"/>
      <w:r>
        <w:t>macroevolutionary</w:t>
      </w:r>
      <w:proofErr w:type="spellEnd"/>
      <w:r>
        <w:t xml:space="preserve"> level (</w:t>
      </w:r>
      <w:proofErr w:type="spellStart"/>
      <w:r>
        <w:t>Kuyl</w:t>
      </w:r>
      <w:proofErr w:type="spellEnd"/>
      <w:r>
        <w:t xml:space="preserve"> and </w:t>
      </w:r>
      <w:proofErr w:type="spellStart"/>
      <w:r>
        <w:t>Berkhout</w:t>
      </w:r>
      <w:proofErr w:type="spellEnd"/>
      <w:r>
        <w:t>, 2012).</w:t>
      </w:r>
    </w:p>
    <w:p w:rsidR="0045705B" w:rsidRDefault="0045705B"/>
    <w:p w:rsidR="0045705B" w:rsidRDefault="0045705B">
      <w:pPr>
        <w:pStyle w:val="Rubrik3"/>
      </w:pPr>
      <w:r>
        <w:t>Deleterious mutations are brought to high frequency by hitchhiking</w:t>
      </w:r>
    </w:p>
    <w:p w:rsidR="0045705B" w:rsidRDefault="0045705B">
      <w:r>
        <w:t xml:space="preserve">While the observation that some fraction of synonymous mutations is deleterious is not unexpected, it seems odd that we observe them at high population frequency and that the fixation probability is reduced only in parts of the genome. </w:t>
      </w:r>
      <w:del w:id="49" w:author="Jan Albert" w:date="2013-02-23T17:36:00Z">
        <w:r w:rsidDel="002C1BFA">
          <w:delText xml:space="preserve">This </w:delText>
        </w:r>
      </w:del>
      <w:ins w:id="50" w:author="Jan Albert" w:date="2013-02-23T17:36:00Z">
        <w:r w:rsidR="002C1BFA">
          <w:t xml:space="preserve">These </w:t>
        </w:r>
      </w:ins>
      <w:r>
        <w:t>regions, however, undergo</w:t>
      </w:r>
      <w:del w:id="51" w:author="Jan Albert" w:date="2013-02-23T17:36:00Z">
        <w:r w:rsidDel="002C1BFA">
          <w:delText>es</w:delText>
        </w:r>
      </w:del>
      <w:r>
        <w:t xml:space="preserve"> frequent adaptive changes to evade recognition by neutralizing antibodies (Richman et al., 2003; Williamson, 2003). Due to the limited amount of recombination in HIV (</w:t>
      </w:r>
      <w:proofErr w:type="spellStart"/>
      <w:r>
        <w:t>Batorsky</w:t>
      </w:r>
      <w:proofErr w:type="spellEnd"/>
      <w:r>
        <w:t xml:space="preserve"> et al., 2011; </w:t>
      </w:r>
      <w:proofErr w:type="spellStart"/>
      <w:r>
        <w:t>Neher</w:t>
      </w:r>
      <w:proofErr w:type="spellEnd"/>
      <w:r>
        <w:t xml:space="preserve"> and Leitner, 2010), deleterious mutations that are linked to adaptive variants can reach high frequency. This process is known as hitchhiking (Smith and </w:t>
      </w:r>
      <w:proofErr w:type="spellStart"/>
      <w:r>
        <w:t>Haigh</w:t>
      </w:r>
      <w:proofErr w:type="spellEnd"/>
      <w:r>
        <w:t xml:space="preserve">, 1974) or genetic draft (Gillespie, 2000; </w:t>
      </w:r>
      <w:proofErr w:type="spellStart"/>
      <w:r>
        <w:t>Neher</w:t>
      </w:r>
      <w:proofErr w:type="spellEnd"/>
      <w:r>
        <w:t xml:space="preserve"> and </w:t>
      </w:r>
      <w:proofErr w:type="spellStart"/>
      <w:r>
        <w:t>Shraiman</w:t>
      </w:r>
      <w:proofErr w:type="spellEnd"/>
      <w:r>
        <w:t xml:space="preserve">, 2011). Hitchhiking is apparent in Fig. 1, </w:t>
      </w:r>
      <w:del w:id="52" w:author="Jan Albert" w:date="2013-02-23T17:39:00Z">
        <w:r w:rsidDel="00463F11">
          <w:delText xml:space="preserve">that </w:delText>
        </w:r>
      </w:del>
      <w:ins w:id="53" w:author="Jan Albert" w:date="2013-02-23T17:39:00Z">
        <w:r w:rsidR="00463F11">
          <w:t xml:space="preserve">which </w:t>
        </w:r>
      </w:ins>
      <w:r>
        <w:t>shows that many mutations change rapidly in frequency as a flock.</w:t>
      </w:r>
    </w:p>
    <w:p w:rsidR="0045705B" w:rsidRDefault="0045705B"/>
    <w:p w:rsidR="0045705B" w:rsidRDefault="0045705B">
      <w:r>
        <w:t xml:space="preserve">The approximate magnitude of the deleterious effects can be estimated from Fig. 2A, which shows the distribution of times for synonymous alleles to reach the fix or get lost starting from intermediate frequencies. The typical time to loss is of the order of 500 days. If this loss is driven by the deleterious effect of the mutation, this corresponds to deleterious effects of roughly </w:t>
      </w:r>
      <w:proofErr w:type="spellStart"/>
      <w:proofErr w:type="gramStart"/>
      <w:r>
        <w:t>sd</w:t>
      </w:r>
      <w:proofErr w:type="spellEnd"/>
      <w:proofErr w:type="gramEnd"/>
      <w:r>
        <w:t xml:space="preserve"> ∼ −0.002 per day.</w:t>
      </w:r>
    </w:p>
    <w:p w:rsidR="0045705B" w:rsidRDefault="0045705B"/>
    <w:p w:rsidR="0045705B" w:rsidRDefault="0045705B">
      <w:r>
        <w:t xml:space="preserve">To get a better idea of the range of parameters that are compatible with the observations and our interpretation, we performed computer simulations of evolving viral populations assuming a mix of positive and purifying selection and rare recombination. For this purpose, we use the simulation package </w:t>
      </w:r>
      <w:proofErr w:type="spellStart"/>
      <w:r>
        <w:t>FFPopSim</w:t>
      </w:r>
      <w:proofErr w:type="spellEnd"/>
      <w:r>
        <w:t>, which includes a module dedicated to intra</w:t>
      </w:r>
      <w:ins w:id="54" w:author="Jan Albert" w:date="2013-02-24T16:42:00Z">
        <w:r w:rsidR="00A442CD">
          <w:t>-</w:t>
        </w:r>
      </w:ins>
      <w:r>
        <w:t xml:space="preserve">patient HIV evolution (Zanini and </w:t>
      </w:r>
      <w:proofErr w:type="spellStart"/>
      <w:r>
        <w:t>Neher</w:t>
      </w:r>
      <w:proofErr w:type="spellEnd"/>
      <w:r>
        <w:t xml:space="preserve">, 2012). For each simulation run, we specify the deleterious effect of synonymous mutations, the fraction of synonymous mutations that are deleterious, the escape rate of adaptive </w:t>
      </w:r>
      <w:proofErr w:type="spellStart"/>
      <w:r>
        <w:t>nonsynonymous</w:t>
      </w:r>
      <w:proofErr w:type="spellEnd"/>
      <w:r>
        <w:t xml:space="preserve"> mutations and the frequency of new escapes. Note that the escape rate is the sum of two factors: (</w:t>
      </w:r>
      <w:proofErr w:type="spellStart"/>
      <w:r>
        <w:t>i</w:t>
      </w:r>
      <w:proofErr w:type="spellEnd"/>
      <w:r>
        <w:t xml:space="preserve">) the beneficial effect due to the ability to evade the immune system minus (ii) the fitness cost of the mutation in terms of structure, stability, etc. </w:t>
      </w:r>
      <w:commentRangeStart w:id="55"/>
      <w:r>
        <w:t xml:space="preserve">Net escape rates </w:t>
      </w:r>
      <w:commentRangeEnd w:id="55"/>
      <w:r w:rsidR="005E0754">
        <w:rPr>
          <w:rStyle w:val="Kommentarsreferens"/>
          <w:rFonts w:cs="Mangal"/>
        </w:rPr>
        <w:commentReference w:id="55"/>
      </w:r>
      <w:r>
        <w:t xml:space="preserve">in chronic infections have been estimated to be on the order of ε = 0.01 per day (Asquith et al., 2006; </w:t>
      </w:r>
      <w:proofErr w:type="spellStart"/>
      <w:r>
        <w:t>Neher</w:t>
      </w:r>
      <w:proofErr w:type="spellEnd"/>
      <w:r>
        <w:t xml:space="preserve"> and Leitner, 2010).</w:t>
      </w:r>
    </w:p>
    <w:p w:rsidR="0045705B" w:rsidRDefault="0045705B"/>
    <w:p w:rsidR="0045705B" w:rsidRDefault="0045705B">
      <w:r>
        <w:t xml:space="preserve">Fig. 4A shows simulations results for the fixation probability and the synonymous diversity for different deleterious effects of synonymous mutations. We quantify synonymous diversity via </w:t>
      </w:r>
      <w:proofErr w:type="spellStart"/>
      <w:proofErr w:type="gramStart"/>
      <w:r>
        <w:t>Pinterm</w:t>
      </w:r>
      <w:proofErr w:type="spellEnd"/>
      <w:r>
        <w:t xml:space="preserve"> ,</w:t>
      </w:r>
      <w:proofErr w:type="gramEnd"/>
      <w:r>
        <w:t xml:space="preserve"> the fraction of sites with an allele at frequency 0.25 &lt; ν &lt; 0.75. The synonymous diversity observed in patient data is indicated in the figure. To quantify the depression of the fixation probability, we calculate the area between the measured fixation probability and the diagonal, which is the neutral expectation (Fig. 4A, lower inset). If no fixation happens, the area will be −0.5; if every mutation fixes, the area will be +0.5. In HIV infected patients, we find </w:t>
      </w:r>
      <w:proofErr w:type="spellStart"/>
      <w:r>
        <w:t>Asyn</w:t>
      </w:r>
      <w:proofErr w:type="spellEnd"/>
      <w:r>
        <w:t xml:space="preserve"> ≈ −0.2 for synonymous changes and </w:t>
      </w:r>
      <w:proofErr w:type="spellStart"/>
      <w:r>
        <w:t>Anonsyn</w:t>
      </w:r>
      <w:proofErr w:type="spellEnd"/>
      <w:r>
        <w:t xml:space="preserve"> ≈ 0 for </w:t>
      </w:r>
      <w:proofErr w:type="spellStart"/>
      <w:r>
        <w:t>nonsynonymous</w:t>
      </w:r>
      <w:proofErr w:type="spellEnd"/>
      <w:r>
        <w:t xml:space="preserve"> changes. In the three simulations shown in Fig. 4A, the fixation probability of synonymous alleles decreases from the neutral expectation (</w:t>
      </w:r>
      <w:proofErr w:type="spellStart"/>
      <w:r>
        <w:t>Asyn</w:t>
      </w:r>
      <w:proofErr w:type="spellEnd"/>
      <w:r>
        <w:t xml:space="preserve"> ∼ 0) to zero (</w:t>
      </w:r>
      <w:proofErr w:type="spellStart"/>
      <w:r>
        <w:t>Asyn</w:t>
      </w:r>
      <w:proofErr w:type="spellEnd"/>
      <w:r>
        <w:t xml:space="preserve"> ∼ −0.5) as their fitness </w:t>
      </w:r>
      <w:del w:id="56" w:author="Jan Albert" w:date="2013-02-24T16:53:00Z">
        <w:r w:rsidDel="005E0754">
          <w:delText>effect worsens</w:delText>
        </w:r>
      </w:del>
      <w:ins w:id="57" w:author="Jan Albert" w:date="2013-02-24T16:53:00Z">
        <w:r w:rsidR="005E0754">
          <w:t>cost increases</w:t>
        </w:r>
      </w:ins>
      <w:r>
        <w:t>; the synonymous diversity plummets as well, as deleterious mutations are selected against.</w:t>
      </w:r>
    </w:p>
    <w:p w:rsidR="0045705B" w:rsidRDefault="0045705B"/>
    <w:p w:rsidR="0045705B" w:rsidRDefault="0045705B">
      <w:r>
        <w:t xml:space="preserve">To map the parameter range of the model that is compatible with the data, we repeatedly simulated the evolution with random choices for the parameters in certain bounds, see Fig. 4B. Among all </w:t>
      </w:r>
      <w:r>
        <w:lastRenderedPageBreak/>
        <w:t xml:space="preserve">simulations, we select the ones that show </w:t>
      </w:r>
      <w:proofErr w:type="spellStart"/>
      <w:r>
        <w:t>Asyn</w:t>
      </w:r>
      <w:proofErr w:type="spellEnd"/>
      <w:r>
        <w:t xml:space="preserve"> and </w:t>
      </w:r>
      <w:proofErr w:type="spellStart"/>
      <w:r>
        <w:t>Pinterm</w:t>
      </w:r>
      <w:proofErr w:type="spellEnd"/>
      <w:r>
        <w:t xml:space="preserve"> as observed in the data, i.e., a large depression in fixation probability of synonymous mutations but, simultaneously, a moderately high synonymous diversity. Specifically, Fig. 4B shows parameter combinations for which we found </w:t>
      </w:r>
      <w:proofErr w:type="spellStart"/>
      <w:r>
        <w:t>Asyn</w:t>
      </w:r>
      <w:proofErr w:type="spellEnd"/>
      <w:r>
        <w:t xml:space="preserve"> &lt; −0.15 and 0.0025 &lt; </w:t>
      </w:r>
      <w:proofErr w:type="spellStart"/>
      <w:r>
        <w:t>Pinterm</w:t>
      </w:r>
      <w:proofErr w:type="spellEnd"/>
      <w:r>
        <w:t xml:space="preserve"> &lt; 0.010. These conditions indicate that a high fraction (</w:t>
      </w:r>
      <w:del w:id="58" w:author="Jan Albert" w:date="2013-02-24T16:57:00Z">
        <w:r w:rsidDel="005E0754">
          <w:delText xml:space="preserve"> </w:delText>
        </w:r>
      </w:del>
      <w:r>
        <w:t>0.8) of sites has to be deleterious with effect size |</w:t>
      </w:r>
      <w:proofErr w:type="spellStart"/>
      <w:r>
        <w:t>sd</w:t>
      </w:r>
      <w:proofErr w:type="spellEnd"/>
      <w:r>
        <w:t xml:space="preserve"> | ∼ 0.002. This result fits well the expectation based on the fixation/extinction times above (see Fig. 2A). The results are plausible: (</w:t>
      </w:r>
      <w:proofErr w:type="spellStart"/>
      <w:r>
        <w:t>i</w:t>
      </w:r>
      <w:proofErr w:type="spellEnd"/>
      <w:r>
        <w:t xml:space="preserve">) a substantial depression in </w:t>
      </w:r>
      <w:proofErr w:type="spellStart"/>
      <w:r>
        <w:t>Pfix</w:t>
      </w:r>
      <w:proofErr w:type="spellEnd"/>
      <w:r>
        <w:t xml:space="preserve"> requires pervasive deleterious mutations, otherwise the majority of observed polymorphisms are neutral and no depression is observed; (ii) in order to hitchhike, the deleterious effect size has to be much smaller than the escape rate, otherwise the double mutant has little or no fitness advantage. Consistent with this argument, larger deleterious effects in Fig. 4 correspond to larger escapes rates. (iii) </w:t>
      </w:r>
      <w:proofErr w:type="gramStart"/>
      <w:r>
        <w:t>mutations</w:t>
      </w:r>
      <w:proofErr w:type="gramEnd"/>
      <w:r>
        <w:t xml:space="preserve"> with a deleterious effect smaller than approximately 0.001 behave neutrally consistent with the typical coalescent times observed in HIV.</w:t>
      </w:r>
    </w:p>
    <w:p w:rsidR="0045705B" w:rsidRDefault="0045705B"/>
    <w:p w:rsidR="0045705B" w:rsidRDefault="0045705B">
      <w:r>
        <w:t>The above simulation show</w:t>
      </w:r>
      <w:ins w:id="59" w:author="Jan Albert" w:date="2013-02-23T17:56:00Z">
        <w:r w:rsidR="0060138F">
          <w:t>s</w:t>
        </w:r>
      </w:ins>
      <w:r>
        <w:t xml:space="preserve"> that hitchhiking can explain the observation of deleterious mutations that rarely fix. However, in a simple model where </w:t>
      </w:r>
      <w:proofErr w:type="spellStart"/>
      <w:r>
        <w:t>nonsynonymous</w:t>
      </w:r>
      <w:proofErr w:type="spellEnd"/>
      <w:r>
        <w:t xml:space="preserve"> escape mutations are unconditionally beneficial, they almost always fix once they reach high frequencies – </w:t>
      </w:r>
      <w:proofErr w:type="spellStart"/>
      <w:r>
        <w:t>Anonsyn</w:t>
      </w:r>
      <w:proofErr w:type="spellEnd"/>
      <w:r>
        <w:t xml:space="preserve"> is well above zero. This is incompatible with the blue line in Fig. 2: in an HIV infection, </w:t>
      </w:r>
      <w:proofErr w:type="spellStart"/>
      <w:r>
        <w:t>nonsynonymous</w:t>
      </w:r>
      <w:proofErr w:type="spellEnd"/>
      <w:r>
        <w:t xml:space="preserve"> mutations at high frequency often disappear again, even though many are at least transiently beneficial. Inspecting the trajectories of </w:t>
      </w:r>
      <w:proofErr w:type="spellStart"/>
      <w:r>
        <w:t>nonsynonymous</w:t>
      </w:r>
      <w:proofErr w:type="spellEnd"/>
      <w:r>
        <w:t xml:space="preserve"> mutations suggests the rapid rise and fall of many alleles. We test two possible mechanisms that are biologically sound and could explain the transient rise of </w:t>
      </w:r>
      <w:proofErr w:type="spellStart"/>
      <w:r>
        <w:t>nonsynonymous</w:t>
      </w:r>
      <w:proofErr w:type="spellEnd"/>
      <w:r>
        <w:t xml:space="preserve"> mutations: time-dependent selection and within-</w:t>
      </w:r>
      <w:proofErr w:type="spellStart"/>
      <w:r>
        <w:t>epitope</w:t>
      </w:r>
      <w:proofErr w:type="spellEnd"/>
      <w:r>
        <w:t xml:space="preserve"> competition.</w:t>
      </w:r>
    </w:p>
    <w:p w:rsidR="0045705B" w:rsidRDefault="0045705B"/>
    <w:p w:rsidR="0045705B" w:rsidRDefault="0045705B">
      <w:r>
        <w:t xml:space="preserve">The former hypothesis can be formulated as follows: if the immune system recognizes the escape mutant before its fixation, the mutant might cease to be beneficial and disappear soon, despite its quick initial rise in frequency. In support of this idea, </w:t>
      </w:r>
      <w:proofErr w:type="spellStart"/>
      <w:r>
        <w:t>Bunnik</w:t>
      </w:r>
      <w:proofErr w:type="spellEnd"/>
      <w:r>
        <w:t xml:space="preserve"> et al. (2008); Richman et al. (2003) report antibody responses to escape mutants. These responses are delayed by a few months, roughly matching the average time needed by an escape mutant to rise from low to high frequency. To model this type of behavior, we assume that antibody responses against escape mutations arise with a rate proportional to the frequency against the escape mutation and abolish the benefit of the escape mutations. As expected, this type of time</w:t>
      </w:r>
      <w:ins w:id="60" w:author="Jan Albert" w:date="2013-02-24T17:01:00Z">
        <w:r w:rsidR="00295106">
          <w:t>-</w:t>
        </w:r>
      </w:ins>
      <w:del w:id="61" w:author="Jan Albert" w:date="2013-02-24T17:01:00Z">
        <w:r w:rsidDel="00295106">
          <w:delText xml:space="preserve"> </w:delText>
        </w:r>
      </w:del>
      <w:r>
        <w:t xml:space="preserve">dependent fixation retains the potential for hitchhiking, but reduces fixation of </w:t>
      </w:r>
      <w:proofErr w:type="spellStart"/>
      <w:r>
        <w:t>nonsynonymous</w:t>
      </w:r>
      <w:proofErr w:type="spellEnd"/>
      <w:r>
        <w:t xml:space="preserve"> mutations. Figure S3 shows that </w:t>
      </w:r>
      <w:proofErr w:type="spellStart"/>
      <w:r>
        <w:t>Pfix</w:t>
      </w:r>
      <w:proofErr w:type="spellEnd"/>
      <w:r>
        <w:t xml:space="preserve"> of synonymous mutations is not affected by this chance, while </w:t>
      </w:r>
      <w:proofErr w:type="spellStart"/>
      <w:r>
        <w:t>Pfix</w:t>
      </w:r>
      <w:proofErr w:type="spellEnd"/>
      <w:r>
        <w:t xml:space="preserve"> of </w:t>
      </w:r>
      <w:proofErr w:type="spellStart"/>
      <w:r>
        <w:t>nonsynonymous</w:t>
      </w:r>
      <w:proofErr w:type="spellEnd"/>
      <w:r>
        <w:t xml:space="preserve"> mutations approaches the diagonal as the rate of recognition of escape mutants is increased.</w:t>
      </w:r>
    </w:p>
    <w:p w:rsidR="0045705B" w:rsidRDefault="0045705B"/>
    <w:p w:rsidR="0045705B" w:rsidRDefault="0045705B">
      <w:r>
        <w:t xml:space="preserve">In the alternative hypothesis, several different escape mutations within the same </w:t>
      </w:r>
      <w:proofErr w:type="spellStart"/>
      <w:r>
        <w:t>epitope</w:t>
      </w:r>
      <w:proofErr w:type="spellEnd"/>
      <w:r>
        <w:t xml:space="preserve"> might arise almost simultaneously and start to spread. Their benefits are not </w:t>
      </w:r>
      <w:proofErr w:type="gramStart"/>
      <w:r>
        <w:t>additive</w:t>
      </w:r>
      <w:proofErr w:type="gramEnd"/>
      <w:r>
        <w:t xml:space="preserve">, because each of them is essentially sufficient to escape. </w:t>
      </w:r>
      <w:commentRangeStart w:id="62"/>
      <w:r>
        <w:t xml:space="preserve">As a consequence, several escape mutations rise to high frequency rapidly, while the one with the smallest cost in terms of replication, packaging, etc. is most likely to eventually fix. </w:t>
      </w:r>
      <w:commentRangeEnd w:id="62"/>
      <w:r w:rsidR="00295106">
        <w:rPr>
          <w:rStyle w:val="Kommentarsreferens"/>
          <w:rFonts w:cs="Mangal"/>
        </w:rPr>
        <w:commentReference w:id="62"/>
      </w:r>
      <w:r>
        <w:t xml:space="preserve">The emergence of multiple sweeping </w:t>
      </w:r>
      <w:proofErr w:type="spellStart"/>
      <w:r>
        <w:t>nonsynonymous</w:t>
      </w:r>
      <w:proofErr w:type="spellEnd"/>
      <w:r>
        <w:t xml:space="preserve"> mutations in real HIV infections has been shown (Bar et al., 2012; Moore et al., 2009). Within </w:t>
      </w:r>
      <w:proofErr w:type="spellStart"/>
      <w:r>
        <w:t>epitope</w:t>
      </w:r>
      <w:proofErr w:type="spellEnd"/>
      <w:r>
        <w:t xml:space="preserve"> competition can be implemented in the model through </w:t>
      </w:r>
      <w:proofErr w:type="spellStart"/>
      <w:r>
        <w:t>epistasis</w:t>
      </w:r>
      <w:proofErr w:type="spellEnd"/>
      <w:r>
        <w:t xml:space="preserve"> between escape mutations. While each mutation is individually beneficial, combining the mutations is deleterious (no extra benefit, but additional costs). Again, we find that the potential for hitchhiking is little affected by within </w:t>
      </w:r>
      <w:proofErr w:type="spellStart"/>
      <w:r>
        <w:t>epitope</w:t>
      </w:r>
      <w:proofErr w:type="spellEnd"/>
      <w:r>
        <w:t xml:space="preserve"> competition, but that the fixation probability of </w:t>
      </w:r>
      <w:proofErr w:type="spellStart"/>
      <w:r>
        <w:t>nonsynonymous</w:t>
      </w:r>
      <w:proofErr w:type="spellEnd"/>
      <w:r>
        <w:t xml:space="preserve"> polymorphisms is reduced. With roughly </w:t>
      </w:r>
      <w:del w:id="63" w:author="Jan Albert" w:date="2013-02-24T17:06:00Z">
        <w:r w:rsidDel="00295106">
          <w:delText xml:space="preserve">6 </w:delText>
        </w:r>
      </w:del>
      <w:ins w:id="64" w:author="Jan Albert" w:date="2013-02-24T17:06:00Z">
        <w:r w:rsidR="00295106">
          <w:t xml:space="preserve">six </w:t>
        </w:r>
      </w:ins>
      <w:r>
        <w:t xml:space="preserve">mutations per </w:t>
      </w:r>
      <w:proofErr w:type="spellStart"/>
      <w:r>
        <w:t>epitope</w:t>
      </w:r>
      <w:proofErr w:type="spellEnd"/>
      <w:r>
        <w:t>, the simulation data is compatible with observations; see Figure S4. The two scenarios are not exclusive and possibly both important in HIV evolution.</w:t>
      </w:r>
    </w:p>
    <w:p w:rsidR="0045705B" w:rsidRDefault="0045705B"/>
    <w:p w:rsidR="0045705B" w:rsidRDefault="0045705B">
      <w:pPr>
        <w:pStyle w:val="Rubrik2"/>
      </w:pPr>
      <w:r>
        <w:lastRenderedPageBreak/>
        <w:t>Discussion</w:t>
      </w:r>
    </w:p>
    <w:p w:rsidR="0045705B" w:rsidRDefault="0045705B">
      <w:r>
        <w:t xml:space="preserve">By analyzing the fate of mutations in longitudinal data of HIV </w:t>
      </w:r>
      <w:proofErr w:type="spellStart"/>
      <w:r>
        <w:t>env</w:t>
      </w:r>
      <w:proofErr w:type="spellEnd"/>
      <w:r>
        <w:t xml:space="preserve"> evolution, we demonstrate selection against synonymous substitutions in the comparatively conserved regions C2-C5 of the </w:t>
      </w:r>
      <w:proofErr w:type="spellStart"/>
      <w:r>
        <w:t>env</w:t>
      </w:r>
      <w:proofErr w:type="spellEnd"/>
      <w:r>
        <w:t xml:space="preserve"> gene. Comparison with biochemical studies of </w:t>
      </w:r>
      <w:del w:id="65" w:author="Jan Albert" w:date="2013-02-24T21:52:00Z">
        <w:r w:rsidDel="00C04014">
          <w:delText xml:space="preserve">binding </w:delText>
        </w:r>
      </w:del>
      <w:ins w:id="66" w:author="Jan Albert" w:date="2013-02-24T21:52:00Z">
        <w:r w:rsidR="00C04014">
          <w:t xml:space="preserve">base pairing </w:t>
        </w:r>
      </w:ins>
      <w:r>
        <w:t>propensity of bases in RNA genome of HIV indicates that these mutations are deleterious, at least in part, because they disrupt stems in RNA secondary structures. Computational modeling shows that these mutations have deleterious effects on the order of 0.002 and that they are brought to high frequency through linkage to adaptive mutations.</w:t>
      </w:r>
    </w:p>
    <w:p w:rsidR="0045705B" w:rsidRDefault="0045705B"/>
    <w:p w:rsidR="0045705B" w:rsidRDefault="0045705B">
      <w:r>
        <w:t xml:space="preserve">The fixation and extinction times and probabilities represent a rich and simple summary statistics useful to characterize longitudinal sequence data and compare to models via computer simulations. A method that is similar to ours in </w:t>
      </w:r>
      <w:proofErr w:type="spellStart"/>
      <w:r>
        <w:t>spiritu</w:t>
      </w:r>
      <w:proofErr w:type="spellEnd"/>
      <w:r>
        <w:t xml:space="preserve"> has been recently used in a longitudinal study of influenza evolution (</w:t>
      </w:r>
      <w:proofErr w:type="spellStart"/>
      <w:r>
        <w:t>Strelkowa</w:t>
      </w:r>
      <w:proofErr w:type="spellEnd"/>
      <w:r>
        <w:t xml:space="preserve"> and </w:t>
      </w:r>
      <w:proofErr w:type="spellStart"/>
      <w:r>
        <w:t>Laessig</w:t>
      </w:r>
      <w:proofErr w:type="spellEnd"/>
      <w:r>
        <w:t xml:space="preserve">, 2012). The propagators suggested in that article, however, represent ratios between </w:t>
      </w:r>
      <w:proofErr w:type="spellStart"/>
      <w:r>
        <w:t>nonsynonymous</w:t>
      </w:r>
      <w:proofErr w:type="spellEnd"/>
      <w:r>
        <w:t xml:space="preserve"> and synonymous mutations. The latter is used as an approximately neutral control; this method can therefore not be used to investigate synonymous changes themselves. More generally, evolutionary rates at synonymous sites are often used as a baseline to detect purifying or diversifying selection at the protein level (Hurst, 2002). It has been pointed out, however, that the rate of evolution at synonymous sites varies considerable along the HIV genome (</w:t>
      </w:r>
      <w:proofErr w:type="spellStart"/>
      <w:r>
        <w:t>Mayrose</w:t>
      </w:r>
      <w:proofErr w:type="spellEnd"/>
      <w:r>
        <w:t xml:space="preserve"> et al., 2007) and that this variation can confound estimates of selection on proteins substantially (</w:t>
      </w:r>
      <w:proofErr w:type="spellStart"/>
      <w:r>
        <w:t>Ngandu</w:t>
      </w:r>
      <w:proofErr w:type="spellEnd"/>
      <w:r>
        <w:t xml:space="preserve"> et al., 2008).</w:t>
      </w:r>
    </w:p>
    <w:p w:rsidR="0045705B" w:rsidRDefault="0045705B"/>
    <w:p w:rsidR="0045705B" w:rsidRDefault="0045705B">
      <w:r>
        <w:t xml:space="preserve">A functional significance of the insulating RNA structure stems between the </w:t>
      </w:r>
      <w:proofErr w:type="spellStart"/>
      <w:r>
        <w:t>hypervariable</w:t>
      </w:r>
      <w:proofErr w:type="spellEnd"/>
      <w:r>
        <w:t xml:space="preserve"> loops has also been proposed previously (</w:t>
      </w:r>
      <w:proofErr w:type="spellStart"/>
      <w:r>
        <w:t>Sanjuan</w:t>
      </w:r>
      <w:proofErr w:type="spellEnd"/>
      <w:r>
        <w:t xml:space="preserve"> and </w:t>
      </w:r>
      <w:proofErr w:type="spellStart"/>
      <w:r>
        <w:t>Borderia</w:t>
      </w:r>
      <w:proofErr w:type="spellEnd"/>
      <w:r>
        <w:t>, 2011; Watts et al., 2009) and conserved RNA structures exist in different parts of the HIV genome. Our analysis is able to quantify the fitness effect of RNA structure within single infections and demonstrates how selection at synonymous sites can alter genetic diversity and dynamics. The observed hitchhiking highlights the importance of linkage due to infrequent recombination for the evolution of HIV (</w:t>
      </w:r>
      <w:proofErr w:type="spellStart"/>
      <w:r>
        <w:t>Batorsky</w:t>
      </w:r>
      <w:proofErr w:type="spellEnd"/>
      <w:r>
        <w:t xml:space="preserve"> et al., 2011; Josefsson et al., 2011; </w:t>
      </w:r>
      <w:proofErr w:type="spellStart"/>
      <w:r>
        <w:t>Neher</w:t>
      </w:r>
      <w:proofErr w:type="spellEnd"/>
      <w:r>
        <w:t xml:space="preserve"> and Leitner, 2010). The recombination rate has been estimated to be on the order of ρ = 10−5 per base and day. It takes roughly </w:t>
      </w:r>
      <w:proofErr w:type="spellStart"/>
      <w:r>
        <w:t>tsw</w:t>
      </w:r>
      <w:proofErr w:type="spellEnd"/>
      <w:r>
        <w:t xml:space="preserve"> = ε−1 log ν0 generations for escape mutation with escape rate ε to rise from an initially low frequency ν0 ∼ μ to frequency one. This implies that a region of length l = (</w:t>
      </w:r>
      <w:proofErr w:type="spellStart"/>
      <w:proofErr w:type="gramStart"/>
      <w:r>
        <w:t>ρtsw</w:t>
      </w:r>
      <w:proofErr w:type="spellEnd"/>
      <w:r>
        <w:t xml:space="preserve"> )</w:t>
      </w:r>
      <w:proofErr w:type="gramEnd"/>
      <w:r>
        <w:t xml:space="preserve"> 1 = ε/ρ log ν0 remains linked to the adaptive mutation. With ε = 0.01, we have l ≈ 100 bases. Hence we expect strong linkage between the variable loops and the flanking sequences, but none far beyond the variable regions, consistent with the lack of signal outside of C2-V5. In case of much stronger selection – such as observed during early CTL escape or drug resistance evolution – the linked region is of course much larger (</w:t>
      </w:r>
      <w:proofErr w:type="spellStart"/>
      <w:r>
        <w:t>Nijhuis</w:t>
      </w:r>
      <w:proofErr w:type="spellEnd"/>
      <w:r>
        <w:t xml:space="preserve"> et al., 1998).</w:t>
      </w:r>
    </w:p>
    <w:p w:rsidR="0045705B" w:rsidRDefault="0045705B"/>
    <w:p w:rsidR="0045705B" w:rsidRDefault="0045705B">
      <w:r>
        <w:t xml:space="preserve">While classical population genetics assumes that the dominant stochastic force is genetic drift, i.e. </w:t>
      </w:r>
      <w:proofErr w:type="spellStart"/>
      <w:r>
        <w:t>nonheritable</w:t>
      </w:r>
      <w:proofErr w:type="spellEnd"/>
      <w:r>
        <w:t xml:space="preserve"> fluctuations in offspring number, our results show that </w:t>
      </w:r>
      <w:proofErr w:type="spellStart"/>
      <w:r>
        <w:t>stochasticity</w:t>
      </w:r>
      <w:proofErr w:type="spellEnd"/>
      <w:r>
        <w:t xml:space="preserve"> due to linked selection is much more important. Such fluctuations have been termed genetic draft by Gillespie (2000). Genetic draft in </w:t>
      </w:r>
      <w:proofErr w:type="spellStart"/>
      <w:r>
        <w:t>facultatively</w:t>
      </w:r>
      <w:proofErr w:type="spellEnd"/>
      <w:r>
        <w:t xml:space="preserve"> sexual population such as HIV has been characterized in (</w:t>
      </w:r>
      <w:proofErr w:type="spellStart"/>
      <w:r>
        <w:t>Neher</w:t>
      </w:r>
      <w:proofErr w:type="spellEnd"/>
      <w:r>
        <w:t xml:space="preserve"> and </w:t>
      </w:r>
      <w:proofErr w:type="spellStart"/>
      <w:r>
        <w:t>Shraiman</w:t>
      </w:r>
      <w:proofErr w:type="spellEnd"/>
      <w:r>
        <w:t>, 2011). Importantly, large population sizes are compatible with low diversity and fast coalescence when draft dominates over drift.</w:t>
      </w:r>
    </w:p>
    <w:p w:rsidR="0045705B" w:rsidRDefault="0045705B"/>
    <w:p w:rsidR="0045705B" w:rsidRDefault="0045705B">
      <w:r>
        <w:t xml:space="preserve">Contrary to </w:t>
      </w:r>
      <w:proofErr w:type="spellStart"/>
      <w:proofErr w:type="gramStart"/>
      <w:r>
        <w:t>na</w:t>
      </w:r>
      <w:proofErr w:type="spellEnd"/>
      <w:proofErr w:type="gramEnd"/>
      <w:r>
        <w:t xml:space="preserve"> ̈</w:t>
      </w:r>
      <w:proofErr w:type="spellStart"/>
      <w:r>
        <w:t>ıve</w:t>
      </w:r>
      <w:proofErr w:type="spellEnd"/>
      <w:r>
        <w:t xml:space="preserve"> expectations, the adaptive escape mutations do not seem to be unconditionally beneficial. Otherwise we would observe almost sure fixation of </w:t>
      </w:r>
      <w:proofErr w:type="spellStart"/>
      <w:r>
        <w:t>nonsynonymous</w:t>
      </w:r>
      <w:proofErr w:type="spellEnd"/>
      <w:r>
        <w:t xml:space="preserve"> mutations once they reach intermediate frequencies. Instead, we find that the fixation probability of </w:t>
      </w:r>
      <w:proofErr w:type="spellStart"/>
      <w:r>
        <w:t>nonsynonymous</w:t>
      </w:r>
      <w:proofErr w:type="spellEnd"/>
      <w:r>
        <w:t xml:space="preserve"> mutations is roughly given by its frequency. There are several possible explanations for this observation. Similar to synonymous mutations, the majority of </w:t>
      </w:r>
      <w:proofErr w:type="spellStart"/>
      <w:r>
        <w:t>nonsynonymous</w:t>
      </w:r>
      <w:proofErr w:type="spellEnd"/>
      <w:r>
        <w:t xml:space="preserve"> mutations could be weakly deleterious and the adaptive and deleterious parts conspire to yield a more neutral-like averaged </w:t>
      </w:r>
      <w:r>
        <w:lastRenderedPageBreak/>
        <w:t xml:space="preserve">fixation probability. We consider this possibility implausible since the amino acid sequence outside the variable loops is much more conserved that the synonymous positions, suggesting that the majority of the </w:t>
      </w:r>
      <w:proofErr w:type="spellStart"/>
      <w:r>
        <w:t>nonsynonymous</w:t>
      </w:r>
      <w:proofErr w:type="spellEnd"/>
      <w:r>
        <w:t xml:space="preserve"> mutations is much more deleterious.</w:t>
      </w:r>
    </w:p>
    <w:p w:rsidR="0045705B" w:rsidRDefault="0045705B"/>
    <w:p w:rsidR="0045705B" w:rsidRDefault="0045705B">
      <w:r>
        <w:t>Alternatively, the lack of fixation could be due to time</w:t>
      </w:r>
      <w:ins w:id="67" w:author="Jan Albert" w:date="2013-02-24T22:21:00Z">
        <w:r w:rsidR="00374352">
          <w:t>-</w:t>
        </w:r>
      </w:ins>
      <w:del w:id="68" w:author="Jan Albert" w:date="2013-02-24T22:21:00Z">
        <w:r w:rsidDel="00374352">
          <w:delText xml:space="preserve"> </w:delText>
        </w:r>
      </w:del>
      <w:r>
        <w:t xml:space="preserve">dependent environment through an immune system that is catching up, or competition between mutations that mediate escape within the same </w:t>
      </w:r>
      <w:proofErr w:type="spellStart"/>
      <w:r>
        <w:t>epitope</w:t>
      </w:r>
      <w:proofErr w:type="spellEnd"/>
      <w:r>
        <w:t>. We explore both of these possibilities and find that both produce the desired effect. Furthermore, there is experimental evidence in support of both of these hypotheses. Serum from HIV infected individuals typically neutralizes the virus that dominated the population a few (3-6) month</w:t>
      </w:r>
      <w:ins w:id="69" w:author="Jan Albert" w:date="2013-02-24T22:25:00Z">
        <w:r w:rsidR="00374352">
          <w:t>s</w:t>
        </w:r>
      </w:ins>
      <w:r>
        <w:t xml:space="preserve"> </w:t>
      </w:r>
      <w:del w:id="70" w:author="Jan Albert" w:date="2013-02-24T22:25:00Z">
        <w:r w:rsidDel="00374352">
          <w:delText xml:space="preserve">ago </w:delText>
        </w:r>
      </w:del>
      <w:ins w:id="71" w:author="Jan Albert" w:date="2013-02-24T22:25:00Z">
        <w:r w:rsidR="00374352">
          <w:t xml:space="preserve">earlier </w:t>
        </w:r>
      </w:ins>
      <w:r>
        <w:t xml:space="preserve">(Richman et al., 2003). This suggests that escape mutations cease to be beneficial after a few months and might revert if they come with a fitness cost. Deep sequencing of regions of </w:t>
      </w:r>
      <w:proofErr w:type="spellStart"/>
      <w:r>
        <w:t>env</w:t>
      </w:r>
      <w:proofErr w:type="spellEnd"/>
      <w:r>
        <w:t xml:space="preserve"> after antibody escape </w:t>
      </w:r>
      <w:proofErr w:type="gramStart"/>
      <w:r>
        <w:t>have</w:t>
      </w:r>
      <w:proofErr w:type="gramEnd"/>
      <w:r>
        <w:t xml:space="preserve"> revealed multiple escape mutations in the same </w:t>
      </w:r>
      <w:proofErr w:type="spellStart"/>
      <w:r>
        <w:t>epitope</w:t>
      </w:r>
      <w:proofErr w:type="spellEnd"/>
      <w:r>
        <w:t xml:space="preserve"> (Bar et al., 2012; Moore et al., 2009). Presumably, each one of these mutations is sufficient for escape but most combinations of them do not provide any additional benefit to the virus. Hence only one mutation will spread and the others will be driven out of the population although they transiently reach high frequencies. The rapid emergence of multiple escape mutations in the same </w:t>
      </w:r>
      <w:proofErr w:type="spellStart"/>
      <w:r>
        <w:t>epitope</w:t>
      </w:r>
      <w:proofErr w:type="spellEnd"/>
      <w:r>
        <w:t xml:space="preserve"> implies a large </w:t>
      </w:r>
      <w:ins w:id="72" w:author="Jan Albert" w:date="2013-02-24T22:39:00Z">
        <w:r w:rsidR="00361018">
          <w:t xml:space="preserve">effective </w:t>
        </w:r>
      </w:ins>
      <w:r>
        <w:t xml:space="preserve">population size that explores all necessary point mutations rapidly. A similar point has been made recently by </w:t>
      </w:r>
      <w:proofErr w:type="spellStart"/>
      <w:r>
        <w:t>Boltz</w:t>
      </w:r>
      <w:proofErr w:type="spellEnd"/>
      <w:r>
        <w:t xml:space="preserve"> et al. </w:t>
      </w:r>
      <w:ins w:id="73" w:author="Jan Albert" w:date="2013-02-24T22:41:00Z">
        <w:r w:rsidR="00FB2A72">
          <w:t>i</w:t>
        </w:r>
      </w:ins>
      <w:del w:id="74" w:author="Jan Albert" w:date="2013-02-24T22:41:00Z">
        <w:r w:rsidDel="00FB2A72">
          <w:delText>I</w:delText>
        </w:r>
      </w:del>
      <w:r>
        <w:t>n the context of preexisting drug resistance mutations (</w:t>
      </w:r>
      <w:proofErr w:type="spellStart"/>
      <w:r>
        <w:t>Boltz</w:t>
      </w:r>
      <w:proofErr w:type="spellEnd"/>
      <w:r>
        <w:t xml:space="preserve"> et al., 2012).</w:t>
      </w:r>
    </w:p>
    <w:p w:rsidR="0045705B" w:rsidRDefault="0045705B"/>
    <w:p w:rsidR="0045705B" w:rsidRDefault="0045705B">
      <w:commentRangeStart w:id="75"/>
      <w:commentRangeStart w:id="76"/>
      <w:r>
        <w:t>Our results emphasize the inadequacy of independent site models of HIV evolution and the common assumption that selection is time</w:t>
      </w:r>
      <w:ins w:id="77" w:author="Jan Albert" w:date="2013-02-24T22:42:00Z">
        <w:r w:rsidR="00FB2A72">
          <w:t>-</w:t>
        </w:r>
      </w:ins>
      <w:del w:id="78" w:author="Jan Albert" w:date="2013-02-24T22:42:00Z">
        <w:r w:rsidDel="00FB2A72">
          <w:delText xml:space="preserve"> </w:delText>
        </w:r>
      </w:del>
      <w:r>
        <w:t>independent or additive. If genetic variation is only transiently beneficial, existing estimates of the strength of selection (</w:t>
      </w:r>
      <w:proofErr w:type="spellStart"/>
      <w:r>
        <w:t>Batorsky</w:t>
      </w:r>
      <w:proofErr w:type="spellEnd"/>
      <w:r>
        <w:t xml:space="preserve"> et al., 2011; </w:t>
      </w:r>
      <w:proofErr w:type="spellStart"/>
      <w:r>
        <w:t>Neher</w:t>
      </w:r>
      <w:proofErr w:type="spellEnd"/>
      <w:r>
        <w:t xml:space="preserve"> and Leitner, 2010) could be substantial underestimates.</w:t>
      </w:r>
      <w:commentRangeEnd w:id="75"/>
      <w:r w:rsidR="00FB2A72">
        <w:rPr>
          <w:rStyle w:val="Kommentarsreferens"/>
          <w:rFonts w:cs="Mangal"/>
        </w:rPr>
        <w:commentReference w:id="75"/>
      </w:r>
      <w:commentRangeEnd w:id="76"/>
      <w:r w:rsidR="00FA2AEB">
        <w:rPr>
          <w:rStyle w:val="Kommentarsreferens"/>
          <w:rFonts w:cs="Mangal"/>
        </w:rPr>
        <w:commentReference w:id="76"/>
      </w:r>
    </w:p>
    <w:p w:rsidR="0045705B" w:rsidRDefault="0045705B"/>
    <w:p w:rsidR="0045705B" w:rsidRDefault="0045705B">
      <w:pPr>
        <w:pStyle w:val="Rubrik2"/>
      </w:pPr>
      <w:r>
        <w:t>Methods</w:t>
      </w:r>
    </w:p>
    <w:p w:rsidR="0045705B" w:rsidRDefault="0045705B">
      <w:pPr>
        <w:pStyle w:val="Rubrik3"/>
      </w:pPr>
      <w:r>
        <w:t>Sequence data collection</w:t>
      </w:r>
    </w:p>
    <w:p w:rsidR="0045705B" w:rsidRDefault="0045705B">
      <w:r>
        <w:t xml:space="preserve">Longitudinal </w:t>
      </w:r>
      <w:proofErr w:type="spellStart"/>
      <w:r>
        <w:t>intrapatient</w:t>
      </w:r>
      <w:proofErr w:type="spellEnd"/>
      <w:r>
        <w:t xml:space="preserve"> viral RNA sequences were collected from published studies (</w:t>
      </w:r>
      <w:proofErr w:type="spellStart"/>
      <w:r>
        <w:t>Bunnik</w:t>
      </w:r>
      <w:proofErr w:type="spellEnd"/>
      <w:r>
        <w:t xml:space="preserve"> et al., 2008; Liu et al., 2006; </w:t>
      </w:r>
      <w:proofErr w:type="spellStart"/>
      <w:r>
        <w:t>Shankarappa</w:t>
      </w:r>
      <w:proofErr w:type="spellEnd"/>
      <w:r>
        <w:t xml:space="preserve"> et al., 1999) and downloaded from the Los Alamos National Laboratory (LANL) HIV sequence database (</w:t>
      </w:r>
      <w:proofErr w:type="spellStart"/>
      <w:r>
        <w:t>Kuiken</w:t>
      </w:r>
      <w:proofErr w:type="spellEnd"/>
      <w:r>
        <w:t xml:space="preserve"> et al., 2012). The samples from some patients show substantial population structure and were discarded (see Figure S); a total of 11 patients with 4-23 time points each and approximately 10 sequences per time point were analyzed. The time intervals between two consecutive sequences ranged from 1 to 34 months, most of them between 6 and 10 months.</w:t>
      </w:r>
    </w:p>
    <w:p w:rsidR="0045705B" w:rsidRDefault="0045705B"/>
    <w:p w:rsidR="0045705B" w:rsidRDefault="0045705B">
      <w:pPr>
        <w:pStyle w:val="Rubrik3"/>
      </w:pPr>
      <w:r>
        <w:t>Sequence analysis</w:t>
      </w:r>
    </w:p>
    <w:p w:rsidR="0045705B" w:rsidRDefault="0045705B">
      <w:r>
        <w:t xml:space="preserve">The sequences were translated and the resulting amino acid sequences aligned using Muscle (Edgar, 2004) to each other and the NL4-3 reference sequences separately for each patient. Within each patient, the consensus nucleotide sequence at the first time point was used to classify alleles as “ancestral” or “derived” at all sites. Sites that include large frequencies of gaps were excluded from the analysis to avoid </w:t>
      </w:r>
      <w:proofErr w:type="spellStart"/>
      <w:r>
        <w:t>artifactual</w:t>
      </w:r>
      <w:proofErr w:type="spellEnd"/>
      <w:r>
        <w:t xml:space="preserve"> substitutions due to alignment errors. Allele frequencies at different time points were extracted from the multiple sequence alignment.</w:t>
      </w:r>
    </w:p>
    <w:p w:rsidR="0045705B" w:rsidRDefault="0045705B"/>
    <w:p w:rsidR="0045705B" w:rsidRDefault="0045705B">
      <w:r>
        <w:t xml:space="preserve">A mutation was considered synonymous if it did not change the amino acid corresponding to the </w:t>
      </w:r>
      <w:proofErr w:type="spellStart"/>
      <w:r>
        <w:t>codon</w:t>
      </w:r>
      <w:proofErr w:type="spellEnd"/>
      <w:r>
        <w:t xml:space="preserve">, and if the rest of the </w:t>
      </w:r>
      <w:proofErr w:type="spellStart"/>
      <w:r>
        <w:t>codon</w:t>
      </w:r>
      <w:proofErr w:type="spellEnd"/>
      <w:r>
        <w:t xml:space="preserve"> was in the ancestral state. </w:t>
      </w:r>
      <w:proofErr w:type="spellStart"/>
      <w:r>
        <w:t>Codons</w:t>
      </w:r>
      <w:proofErr w:type="spellEnd"/>
      <w:r>
        <w:t xml:space="preserve"> with more than one mutation were </w:t>
      </w:r>
      <w:r>
        <w:lastRenderedPageBreak/>
        <w:t>discarded. Slightly different criteria for synonymous/</w:t>
      </w:r>
      <w:proofErr w:type="spellStart"/>
      <w:r>
        <w:t>nonsynonymous</w:t>
      </w:r>
      <w:proofErr w:type="spellEnd"/>
      <w:r>
        <w:t xml:space="preserve"> discrimination yielded similar results.</w:t>
      </w:r>
    </w:p>
    <w:p w:rsidR="0045705B" w:rsidRDefault="0045705B"/>
    <w:p w:rsidR="0045705B" w:rsidRDefault="0045705B">
      <w:pPr>
        <w:pStyle w:val="Rubrik3"/>
      </w:pPr>
      <w:r>
        <w:t>Fixation probability and secondary structure</w:t>
      </w:r>
    </w:p>
    <w:p w:rsidR="0045705B" w:rsidRDefault="0045705B">
      <w:r>
        <w:t>For the estimate of times to fixation/extinction, polymorphisms were binned by frequency and the time to first reaching either fixation or extinction was stored. The fixation probability was determined as the long-time limit of the resulting curves. Mutations that reached high frequency but neither fixed nor got extinct were classified as “floating”, with one exception: if they first reached high frequencies within 3 years of the last time point, it was assumed they had not had sufficient time to settle, so they were discarded.</w:t>
      </w:r>
    </w:p>
    <w:p w:rsidR="0045705B" w:rsidRDefault="0045705B"/>
    <w:p w:rsidR="0045705B" w:rsidRDefault="0045705B">
      <w:pPr>
        <w:pStyle w:val="Rubrik3"/>
      </w:pPr>
      <w:r>
        <w:t>Computer simulations</w:t>
      </w:r>
    </w:p>
    <w:p w:rsidR="0045705B" w:rsidRDefault="0045705B">
      <w:r>
        <w:t xml:space="preserve">Computer simulations were performed using </w:t>
      </w:r>
      <w:proofErr w:type="spellStart"/>
      <w:r>
        <w:t>FFPopSim</w:t>
      </w:r>
      <w:proofErr w:type="spellEnd"/>
      <w:r>
        <w:t xml:space="preserve"> (Zanini and </w:t>
      </w:r>
      <w:proofErr w:type="spellStart"/>
      <w:r>
        <w:t>Neher</w:t>
      </w:r>
      <w:proofErr w:type="spellEnd"/>
      <w:r>
        <w:t xml:space="preserve">, 2012). Briefly, </w:t>
      </w:r>
      <w:proofErr w:type="spellStart"/>
      <w:r>
        <w:t>FFPopSim</w:t>
      </w:r>
      <w:proofErr w:type="spellEnd"/>
      <w:r>
        <w:t xml:space="preserve"> enables individual- based simulations where each site in the genome is represented by one bit that can be in one of two states. </w:t>
      </w:r>
      <w:proofErr w:type="spellStart"/>
      <w:r>
        <w:t>Outcrossing</w:t>
      </w:r>
      <w:proofErr w:type="spellEnd"/>
      <w:r>
        <w:t xml:space="preserve"> rates, crossover rates, mutations rates and arbitrary fitness functions can be specified. We used a generation time of 1 day, an </w:t>
      </w:r>
      <w:proofErr w:type="spellStart"/>
      <w:r>
        <w:t>outcrossing</w:t>
      </w:r>
      <w:proofErr w:type="spellEnd"/>
      <w:r>
        <w:t xml:space="preserve"> rate of r = 0.01 per day (</w:t>
      </w:r>
      <w:proofErr w:type="spellStart"/>
      <w:r>
        <w:t>Batorsky</w:t>
      </w:r>
      <w:proofErr w:type="spellEnd"/>
      <w:r>
        <w:t xml:space="preserve"> et al., 2011; </w:t>
      </w:r>
      <w:proofErr w:type="spellStart"/>
      <w:r>
        <w:t>Neher</w:t>
      </w:r>
      <w:proofErr w:type="spellEnd"/>
      <w:r>
        <w:t xml:space="preserve"> and Leitner, 2010), a mutation rate of μ = 10−5 (Abram et al., 2010; </w:t>
      </w:r>
      <w:proofErr w:type="spellStart"/>
      <w:r>
        <w:t>Mansky</w:t>
      </w:r>
      <w:proofErr w:type="spellEnd"/>
      <w:r>
        <w:t xml:space="preserve"> and Temin, 1995) and simulated </w:t>
      </w:r>
      <w:proofErr w:type="spellStart"/>
      <w:r>
        <w:t>intrapatient</w:t>
      </w:r>
      <w:proofErr w:type="spellEnd"/>
      <w:r>
        <w:t xml:space="preserve"> evolution for 6000 days. For simplicity, all third position in a </w:t>
      </w:r>
      <w:proofErr w:type="spellStart"/>
      <w:r>
        <w:t>codon</w:t>
      </w:r>
      <w:proofErr w:type="spellEnd"/>
      <w:r>
        <w:t xml:space="preserve"> where deemed synonymous and assigned either a selection coefficient 0 with probability 1 − α or a deleterious effect </w:t>
      </w:r>
      <w:proofErr w:type="spellStart"/>
      <w:proofErr w:type="gramStart"/>
      <w:r>
        <w:t>sd</w:t>
      </w:r>
      <w:proofErr w:type="spellEnd"/>
      <w:proofErr w:type="gramEnd"/>
      <w:r>
        <w:t xml:space="preserve"> with probability α. First and second positions have strongly deleterious fitness effects 0.02. At </w:t>
      </w:r>
      <w:proofErr w:type="spellStart"/>
      <w:r>
        <w:t>at</w:t>
      </w:r>
      <w:proofErr w:type="spellEnd"/>
      <w:r>
        <w:t xml:space="preserve"> rate </w:t>
      </w:r>
      <w:proofErr w:type="gramStart"/>
      <w:r>
        <w:t>kA ,</w:t>
      </w:r>
      <w:proofErr w:type="gramEnd"/>
      <w:r>
        <w:t xml:space="preserve"> a random place in the genome is designated an </w:t>
      </w:r>
      <w:proofErr w:type="spellStart"/>
      <w:r>
        <w:t>epitope</w:t>
      </w:r>
      <w:proofErr w:type="spellEnd"/>
      <w:r>
        <w:t xml:space="preserve"> that can escape by one or several mutations with an exponentially distributed escape rate with mean ε. Both full-length HIV genomes and </w:t>
      </w:r>
      <w:proofErr w:type="spellStart"/>
      <w:r>
        <w:t>env</w:t>
      </w:r>
      <w:proofErr w:type="spellEnd"/>
      <w:r>
        <w:t>-only simulations were performed and yielded comparable results.</w:t>
      </w:r>
    </w:p>
    <w:p w:rsidR="0045705B" w:rsidRDefault="0045705B"/>
    <w:p w:rsidR="0045705B" w:rsidRDefault="0045705B">
      <w:r>
        <w:t xml:space="preserve">The simulations were repeated 2400 times with random choices for the following parameters: the fraction of deleterious sites α was sampled uniformly between 0.75 and 1.0; the average deleterious effect </w:t>
      </w:r>
      <w:proofErr w:type="spellStart"/>
      <w:r>
        <w:t>sd</w:t>
      </w:r>
      <w:proofErr w:type="spellEnd"/>
      <w:r>
        <w:t xml:space="preserve"> was sampled such that its logarithm is uniformly distributed between 10−4 and 10−2 ; the average escape rate ε of escape mutation such that its logarithm is uniform between 10−2.5 and 10−1.5 ; the rate kA of new antibody challenges such that its logarithm is uniform between 10−3 and 10−2 per generation. Populations were initialized with a homogenous founder population and were kept at an average size of N = 10000 throughout the simulation. After 30 generations of burn-in to create genetic diversity, new </w:t>
      </w:r>
      <w:proofErr w:type="spellStart"/>
      <w:r>
        <w:t>epitopes</w:t>
      </w:r>
      <w:proofErr w:type="spellEnd"/>
      <w:r>
        <w:t xml:space="preserve"> were introduced at a constant rate </w:t>
      </w:r>
      <w:proofErr w:type="gramStart"/>
      <w:r>
        <w:t>kA .</w:t>
      </w:r>
      <w:proofErr w:type="gramEnd"/>
    </w:p>
    <w:p w:rsidR="0045705B" w:rsidRDefault="0045705B"/>
    <w:p w:rsidR="0045705B" w:rsidRDefault="0045705B">
      <w:r>
        <w:t xml:space="preserve">For the models with competition within </w:t>
      </w:r>
      <w:proofErr w:type="spellStart"/>
      <w:r>
        <w:t>epitopes</w:t>
      </w:r>
      <w:proofErr w:type="spellEnd"/>
      <w:r>
        <w:t xml:space="preserve">, a complex </w:t>
      </w:r>
      <w:proofErr w:type="spellStart"/>
      <w:r>
        <w:t>epistatic</w:t>
      </w:r>
      <w:proofErr w:type="spellEnd"/>
      <w:r>
        <w:t xml:space="preserve"> fitness landscape was designed such that each single mutant is sufficient for full escape. In particular, each mutation had a linear effect equal to the escape, but a negative </w:t>
      </w:r>
      <w:proofErr w:type="spellStart"/>
      <w:r>
        <w:t>epistatic</w:t>
      </w:r>
      <w:proofErr w:type="spellEnd"/>
      <w:r>
        <w:t xml:space="preserve"> effect of the same magnitude between each pair of sites was included. Higher order terms compensated each other to make sure that not only double, but all k-mutants with k ≥ 1 had the same fitness (see supplementary materials). To model recognition of escape variants by the immune system that is catching up, the beneficial effect of an escape mutation was set to its previous cost of -0.02 with a probability per generation proportional to the frequency of the escape variant.</w:t>
      </w:r>
    </w:p>
    <w:p w:rsidR="0045705B" w:rsidRDefault="0045705B"/>
    <w:p w:rsidR="0045705B" w:rsidRDefault="0045705B">
      <w:r>
        <w:t xml:space="preserve">For each set of parameters, fixation probabilities and probabilities of synonymous polymorphisms </w:t>
      </w:r>
      <w:proofErr w:type="spellStart"/>
      <w:r>
        <w:t>Pinterm</w:t>
      </w:r>
      <w:proofErr w:type="spellEnd"/>
      <w:r>
        <w:t xml:space="preserve"> were calculated as averages over 100 repetitions (with different random seeds).</w:t>
      </w:r>
    </w:p>
    <w:p w:rsidR="0045705B" w:rsidRDefault="0045705B"/>
    <w:p w:rsidR="0045705B" w:rsidRDefault="0045705B">
      <w:r>
        <w:lastRenderedPageBreak/>
        <w:t>The areas below or above the neutral fixation probability (diagonal line) were estimated from the binned fixation probabilities using linear interpolation between the bin centers. This measure is sufficiently precise for our purposes. In 10 runs out of 2400, the highest frequency bin was empty so the fixation probability could not be calculated; those runs were excluded from Fig. 4B.</w:t>
      </w:r>
    </w:p>
    <w:p w:rsidR="0045705B" w:rsidRDefault="0045705B"/>
    <w:p w:rsidR="0045705B" w:rsidRDefault="0045705B">
      <w:pPr>
        <w:pStyle w:val="Rubrik3"/>
      </w:pPr>
      <w:r>
        <w:t xml:space="preserve">Methods availability </w:t>
      </w:r>
    </w:p>
    <w:p w:rsidR="0045705B" w:rsidRDefault="0045705B">
      <w:r>
        <w:t>All analysis and computer simulation scripts, as well as the sequence alignments used, are available for download.</w:t>
      </w:r>
    </w:p>
    <w:p w:rsidR="0045705B" w:rsidRDefault="0045705B"/>
    <w:p w:rsidR="0045705B" w:rsidRDefault="0045705B">
      <w:pPr>
        <w:pStyle w:val="Rubrik3"/>
      </w:pPr>
      <w:r>
        <w:t xml:space="preserve">Acknowledgements </w:t>
      </w:r>
    </w:p>
    <w:p w:rsidR="0045705B" w:rsidRDefault="0045705B">
      <w:r>
        <w:t>We are grateful for stimulating discussions with Jan Albert and Trevor Bedford. This work is supported by the ERC starting grant HIVEVO 260686.</w:t>
      </w:r>
    </w:p>
    <w:p w:rsidR="0045705B" w:rsidRDefault="0045705B"/>
    <w:p w:rsidR="0045705B" w:rsidRDefault="00981FC6">
      <w:pPr>
        <w:pageBreakBefore/>
      </w:pPr>
      <w:r w:rsidRPr="00981FC6">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0;width:350.95pt;height:224.2pt;z-index:251660288;mso-wrap-distance-left:0;mso-wrap-distance-right:0;mso-position-horizontal:center" filled="t">
            <v:fill color2="black"/>
            <v:imagedata r:id="rId6" o:title=""/>
            <w10:wrap type="topAndBottom"/>
          </v:shape>
        </w:pict>
      </w:r>
    </w:p>
    <w:p w:rsidR="0045705B" w:rsidRDefault="00981FC6">
      <w:r w:rsidRPr="00981FC6">
        <w:pict>
          <v:shape id="_x0000_s1033" type="#_x0000_t75" style="position:absolute;margin-left:0;margin-top:0;width:350.95pt;height:224.2pt;z-index:251661312;mso-wrap-distance-left:0;mso-wrap-distance-right:0;mso-position-horizontal:center" filled="t">
            <v:fill color2="black"/>
            <v:imagedata r:id="rId7" o:title=""/>
            <w10:wrap type="topAndBottom"/>
          </v:shape>
        </w:pict>
      </w:r>
    </w:p>
    <w:p w:rsidR="0045705B" w:rsidRDefault="0045705B">
      <w:commentRangeStart w:id="79"/>
      <w:r>
        <w:t>Figure 1</w:t>
      </w:r>
      <w:commentRangeEnd w:id="79"/>
      <w:r w:rsidR="00D74FD6">
        <w:rPr>
          <w:rStyle w:val="Kommentarsreferens"/>
          <w:rFonts w:cs="Mangal"/>
        </w:rPr>
        <w:commentReference w:id="79"/>
      </w:r>
      <w:r>
        <w:t xml:space="preserve"> Time series of frequencies of synonymous (A) and </w:t>
      </w:r>
      <w:proofErr w:type="spellStart"/>
      <w:r>
        <w:t>nonsynonymous</w:t>
      </w:r>
      <w:proofErr w:type="spellEnd"/>
      <w:r>
        <w:t xml:space="preserve"> (B) derived alleles in </w:t>
      </w:r>
      <w:proofErr w:type="spellStart"/>
      <w:r>
        <w:t>env</w:t>
      </w:r>
      <w:proofErr w:type="spellEnd"/>
      <w:r>
        <w:t>, C2-V5, from patient 10 (</w:t>
      </w:r>
      <w:proofErr w:type="spellStart"/>
      <w:r>
        <w:t>Shankarappa</w:t>
      </w:r>
      <w:proofErr w:type="spellEnd"/>
      <w:r>
        <w:t xml:space="preserve"> et al., 1999). While many </w:t>
      </w:r>
      <w:proofErr w:type="spellStart"/>
      <w:r>
        <w:t>nonsynonymous</w:t>
      </w:r>
      <w:proofErr w:type="spellEnd"/>
      <w:r>
        <w:t xml:space="preserve"> mutations fix, few synonymous mutations do even though they are frequently observed at intermediate frequencies. Colors indicate the position of the site along the C2-V5 region (blue to red). Inset: the fixation probability </w:t>
      </w:r>
      <w:proofErr w:type="spellStart"/>
      <w:r>
        <w:t>Pfix</w:t>
      </w:r>
      <w:proofErr w:type="spellEnd"/>
      <w:r>
        <w:t xml:space="preserve"> of a neutral mutation is simply the likelihood that the future common ancestor is currently carrying it, i.e., its frequency ν.</w:t>
      </w:r>
    </w:p>
    <w:p w:rsidR="0045705B" w:rsidRDefault="0045705B"/>
    <w:p w:rsidR="0045705B" w:rsidRPr="00954FAA" w:rsidRDefault="00981FC6">
      <w:pPr>
        <w:rPr>
          <w:lang w:val="sv-SE"/>
          <w:rPrChange w:id="80" w:author="Jan Albert" w:date="2013-02-25T15:26:00Z">
            <w:rPr/>
          </w:rPrChange>
        </w:rPr>
      </w:pPr>
      <w:r w:rsidRPr="00981FC6">
        <w:lastRenderedPageBreak/>
        <w:pict>
          <v:shape id="_x0000_s1027" type="#_x0000_t75" style="position:absolute;margin-left:100.7pt;margin-top:254.9pt;width:324.3pt;height:237.8pt;z-index:251655168;mso-wrap-distance-left:0;mso-wrap-distance-right:0" filled="t">
            <v:fill color2="black"/>
            <v:imagedata r:id="rId8" o:title=""/>
            <w10:wrap type="topAndBottom"/>
          </v:shape>
        </w:pict>
      </w:r>
      <w:r w:rsidRPr="00981FC6">
        <w:pict>
          <v:shape id="_x0000_s1026" type="#_x0000_t75" style="position:absolute;margin-left:102.9pt;margin-top:7.15pt;width:309.55pt;height:240.35pt;z-index:251654144;mso-wrap-distance-left:0;mso-wrap-distance-right:0" filled="t">
            <v:fill color2="black"/>
            <v:imagedata r:id="rId9" o:title=""/>
            <w10:wrap type="topAndBottom"/>
          </v:shape>
        </w:pict>
      </w:r>
      <w:r w:rsidR="0045705B">
        <w:t xml:space="preserve">Figure 2 Fixation and loss of synonymous mutations. </w:t>
      </w:r>
      <w:commentRangeStart w:id="81"/>
      <w:r w:rsidR="0045705B">
        <w:t>Panel A) shows the fraction of polymorphisms that have fixed (lower curves), are lost (distances between upper curves and 1), or remain polymorphic a time ∆t later for different initial allele frequencies (colors, indicated as shaded area). In each frequency interval, the fraction of synonymous mutations that ultimately fix is the fixation probability conditional on the initial frequency.</w:t>
      </w:r>
      <w:commentRangeEnd w:id="81"/>
      <w:r w:rsidR="00F86DF2">
        <w:rPr>
          <w:rStyle w:val="Kommentarsreferens"/>
          <w:rFonts w:cs="Mangal"/>
        </w:rPr>
        <w:commentReference w:id="81"/>
      </w:r>
      <w:r w:rsidR="0045705B">
        <w:t xml:space="preserve"> Panel B) shows the fixation probability of derived synonymous alleles as a function of </w:t>
      </w:r>
      <w:proofErr w:type="gramStart"/>
      <w:r w:rsidR="0045705B">
        <w:t>ν0 .</w:t>
      </w:r>
      <w:proofErr w:type="gramEnd"/>
      <w:r w:rsidR="0045705B">
        <w:t xml:space="preserve"> Polymorphisms within C2-V5 fix less often than expected for neutral mutations indicated by the diagonal line. This suppression is not observed in other parts of </w:t>
      </w:r>
      <w:proofErr w:type="spellStart"/>
      <w:r w:rsidR="0045705B">
        <w:t>env</w:t>
      </w:r>
      <w:proofErr w:type="spellEnd"/>
      <w:r w:rsidR="0045705B">
        <w:t xml:space="preserve"> or for </w:t>
      </w:r>
      <w:proofErr w:type="spellStart"/>
      <w:r w:rsidR="0045705B">
        <w:t>nonsynonymous</w:t>
      </w:r>
      <w:proofErr w:type="spellEnd"/>
      <w:r w:rsidR="0045705B">
        <w:t xml:space="preserve"> mutations. The horizontal error bars on the abscissa are bin sizes, the vertical ones the standard deviation after 100 patient bootstraps of the data. </w:t>
      </w:r>
      <w:r w:rsidR="0045705B" w:rsidRPr="00954FAA">
        <w:rPr>
          <w:lang w:val="sv-SE"/>
          <w:rPrChange w:id="82" w:author="Jan Albert" w:date="2013-02-25T15:26:00Z">
            <w:rPr/>
          </w:rPrChange>
        </w:rPr>
        <w:t xml:space="preserve">Data from </w:t>
      </w:r>
      <w:proofErr w:type="spellStart"/>
      <w:r w:rsidR="0045705B" w:rsidRPr="00954FAA">
        <w:rPr>
          <w:lang w:val="sv-SE"/>
          <w:rPrChange w:id="83" w:author="Jan Albert" w:date="2013-02-25T15:26:00Z">
            <w:rPr/>
          </w:rPrChange>
        </w:rPr>
        <w:t>refs</w:t>
      </w:r>
      <w:proofErr w:type="spellEnd"/>
      <w:r w:rsidR="0045705B" w:rsidRPr="00954FAA">
        <w:rPr>
          <w:lang w:val="sv-SE"/>
          <w:rPrChange w:id="84" w:author="Jan Albert" w:date="2013-02-25T15:26:00Z">
            <w:rPr/>
          </w:rPrChange>
        </w:rPr>
        <w:t>. (</w:t>
      </w:r>
      <w:proofErr w:type="spellStart"/>
      <w:r w:rsidR="0045705B" w:rsidRPr="00954FAA">
        <w:rPr>
          <w:lang w:val="sv-SE"/>
          <w:rPrChange w:id="85" w:author="Jan Albert" w:date="2013-02-25T15:26:00Z">
            <w:rPr/>
          </w:rPrChange>
        </w:rPr>
        <w:t>Bunnik</w:t>
      </w:r>
      <w:proofErr w:type="spellEnd"/>
      <w:r w:rsidR="0045705B" w:rsidRPr="00954FAA">
        <w:rPr>
          <w:lang w:val="sv-SE"/>
          <w:rPrChange w:id="86" w:author="Jan Albert" w:date="2013-02-25T15:26:00Z">
            <w:rPr/>
          </w:rPrChange>
        </w:rPr>
        <w:t xml:space="preserve"> et al., 2008; Liu et al., 2006; </w:t>
      </w:r>
      <w:proofErr w:type="spellStart"/>
      <w:r w:rsidR="0045705B" w:rsidRPr="00954FAA">
        <w:rPr>
          <w:lang w:val="sv-SE"/>
          <w:rPrChange w:id="87" w:author="Jan Albert" w:date="2013-02-25T15:26:00Z">
            <w:rPr/>
          </w:rPrChange>
        </w:rPr>
        <w:t>Shankarappa</w:t>
      </w:r>
      <w:proofErr w:type="spellEnd"/>
      <w:r w:rsidR="0045705B" w:rsidRPr="00954FAA">
        <w:rPr>
          <w:lang w:val="sv-SE"/>
          <w:rPrChange w:id="88" w:author="Jan Albert" w:date="2013-02-25T15:26:00Z">
            <w:rPr/>
          </w:rPrChange>
        </w:rPr>
        <w:t xml:space="preserve"> et al., 1999).</w:t>
      </w:r>
    </w:p>
    <w:p w:rsidR="0045705B" w:rsidRPr="00954FAA" w:rsidRDefault="00981FC6">
      <w:pPr>
        <w:rPr>
          <w:lang w:val="sv-SE"/>
          <w:rPrChange w:id="89" w:author="Jan Albert" w:date="2013-02-25T15:26:00Z">
            <w:rPr/>
          </w:rPrChange>
        </w:rPr>
      </w:pPr>
      <w:r w:rsidRPr="00981FC6">
        <w:lastRenderedPageBreak/>
        <w:pict>
          <v:shape id="_x0000_s1028" type="#_x0000_t75" style="position:absolute;margin-left:2.55pt;margin-top:0;width:192.6pt;height:192.15pt;z-index:251656192;mso-wrap-distance-left:0;mso-wrap-distance-right:0" filled="t">
            <v:fill color2="black"/>
            <v:imagedata r:id="rId10" o:title=""/>
            <w10:wrap type="topAndBottom"/>
          </v:shape>
        </w:pict>
      </w:r>
      <w:r w:rsidRPr="00981FC6">
        <w:pict>
          <v:shape id="_x0000_s1029" type="#_x0000_t75" style="position:absolute;margin-left:228.95pt;margin-top:.5pt;width:238.1pt;height:205.5pt;z-index:251657216;mso-wrap-distance-left:0;mso-wrap-distance-right:0" filled="t">
            <v:fill color2="black"/>
            <v:imagedata r:id="rId11" o:title=""/>
            <w10:wrap type="topAndBottom"/>
          </v:shape>
        </w:pict>
      </w:r>
    </w:p>
    <w:p w:rsidR="0045705B" w:rsidRPr="00954FAA" w:rsidRDefault="0045705B">
      <w:pPr>
        <w:rPr>
          <w:lang w:val="sv-SE"/>
          <w:rPrChange w:id="90" w:author="Jan Albert" w:date="2013-02-25T15:26:00Z">
            <w:rPr/>
          </w:rPrChange>
        </w:rPr>
      </w:pPr>
    </w:p>
    <w:p w:rsidR="0045705B" w:rsidRPr="00954FAA" w:rsidRDefault="0045705B">
      <w:pPr>
        <w:rPr>
          <w:lang w:val="sv-SE"/>
          <w:rPrChange w:id="91" w:author="Jan Albert" w:date="2013-02-25T15:26:00Z">
            <w:rPr/>
          </w:rPrChange>
        </w:rPr>
      </w:pPr>
      <w:r>
        <w:t xml:space="preserve">Figure 3 Permissible synonymous mutations tend to be unpaired. Panel A) shows the distribution of SHAPE </w:t>
      </w:r>
      <w:proofErr w:type="spellStart"/>
      <w:r>
        <w:t>reactivities</w:t>
      </w:r>
      <w:proofErr w:type="spellEnd"/>
      <w:r>
        <w:t xml:space="preserve"> among synonymous mutations that fix, mutations that reach frequencies above 15%, but are </w:t>
      </w:r>
      <w:proofErr w:type="spellStart"/>
      <w:r>
        <w:t>susequently</w:t>
      </w:r>
      <w:proofErr w:type="spellEnd"/>
      <w:r>
        <w:t xml:space="preserve"> lost, and random mutations (all categories are restricted to the regions V1-V5±100bp). Fixed mutations tend to have higher </w:t>
      </w:r>
      <w:proofErr w:type="spellStart"/>
      <w:r>
        <w:t>higher</w:t>
      </w:r>
      <w:proofErr w:type="spellEnd"/>
      <w:r>
        <w:t xml:space="preserve"> SHAPE </w:t>
      </w:r>
      <w:proofErr w:type="spellStart"/>
      <w:r>
        <w:t>reactivities</w:t>
      </w:r>
      <w:proofErr w:type="spellEnd"/>
      <w:r>
        <w:t xml:space="preserve">, corresponding to less base pairing. Mutations that are never observed show an intermediate distribution of SHAPE values. Panel B) shows the fixation probability of synonymous mutations in C2-V5 separately for variable </w:t>
      </w:r>
      <w:commentRangeStart w:id="92"/>
      <w:r>
        <w:t xml:space="preserve">loops and the connecting conserved regions that harbor RNA stems. </w:t>
      </w:r>
      <w:commentRangeEnd w:id="92"/>
      <w:r w:rsidR="00435DF9">
        <w:rPr>
          <w:rStyle w:val="Kommentarsreferens"/>
          <w:rFonts w:cs="Mangal"/>
        </w:rPr>
        <w:commentReference w:id="92"/>
      </w:r>
      <w:r>
        <w:t xml:space="preserve">As expected, the fixation probability is lower inside the conserved regions. </w:t>
      </w:r>
      <w:r w:rsidRPr="00954FAA">
        <w:rPr>
          <w:lang w:val="sv-SE"/>
          <w:rPrChange w:id="93" w:author="Jan Albert" w:date="2013-02-25T15:26:00Z">
            <w:rPr/>
          </w:rPrChange>
        </w:rPr>
        <w:t xml:space="preserve">Data from </w:t>
      </w:r>
      <w:proofErr w:type="spellStart"/>
      <w:r w:rsidRPr="00954FAA">
        <w:rPr>
          <w:lang w:val="sv-SE"/>
          <w:rPrChange w:id="94" w:author="Jan Albert" w:date="2013-02-25T15:26:00Z">
            <w:rPr/>
          </w:rPrChange>
        </w:rPr>
        <w:t>Refs</w:t>
      </w:r>
      <w:proofErr w:type="spellEnd"/>
      <w:r w:rsidRPr="00954FAA">
        <w:rPr>
          <w:lang w:val="sv-SE"/>
          <w:rPrChange w:id="95" w:author="Jan Albert" w:date="2013-02-25T15:26:00Z">
            <w:rPr/>
          </w:rPrChange>
        </w:rPr>
        <w:t>. (</w:t>
      </w:r>
      <w:proofErr w:type="spellStart"/>
      <w:r w:rsidRPr="00954FAA">
        <w:rPr>
          <w:lang w:val="sv-SE"/>
          <w:rPrChange w:id="96" w:author="Jan Albert" w:date="2013-02-25T15:26:00Z">
            <w:rPr/>
          </w:rPrChange>
        </w:rPr>
        <w:t>Bunnik</w:t>
      </w:r>
      <w:proofErr w:type="spellEnd"/>
      <w:r w:rsidRPr="00954FAA">
        <w:rPr>
          <w:lang w:val="sv-SE"/>
          <w:rPrChange w:id="97" w:author="Jan Albert" w:date="2013-02-25T15:26:00Z">
            <w:rPr/>
          </w:rPrChange>
        </w:rPr>
        <w:t xml:space="preserve"> et al., 2008; Liu et al., 2006; </w:t>
      </w:r>
      <w:proofErr w:type="spellStart"/>
      <w:r w:rsidRPr="00954FAA">
        <w:rPr>
          <w:lang w:val="sv-SE"/>
          <w:rPrChange w:id="98" w:author="Jan Albert" w:date="2013-02-25T15:26:00Z">
            <w:rPr/>
          </w:rPrChange>
        </w:rPr>
        <w:t>Shankarappa</w:t>
      </w:r>
      <w:proofErr w:type="spellEnd"/>
      <w:r w:rsidRPr="00954FAA">
        <w:rPr>
          <w:lang w:val="sv-SE"/>
          <w:rPrChange w:id="99" w:author="Jan Albert" w:date="2013-02-25T15:26:00Z">
            <w:rPr/>
          </w:rPrChange>
        </w:rPr>
        <w:t xml:space="preserve"> et al., 1999).</w:t>
      </w:r>
    </w:p>
    <w:p w:rsidR="0045705B" w:rsidRPr="00954FAA" w:rsidRDefault="0045705B">
      <w:pPr>
        <w:rPr>
          <w:lang w:val="sv-SE"/>
          <w:rPrChange w:id="100" w:author="Jan Albert" w:date="2013-02-25T15:26:00Z">
            <w:rPr/>
          </w:rPrChange>
        </w:rPr>
      </w:pPr>
    </w:p>
    <w:p w:rsidR="0045705B" w:rsidRPr="00954FAA" w:rsidRDefault="00981FC6">
      <w:pPr>
        <w:pageBreakBefore/>
        <w:rPr>
          <w:lang w:val="sv-SE"/>
          <w:rPrChange w:id="101" w:author="Jan Albert" w:date="2013-02-25T15:26:00Z">
            <w:rPr/>
          </w:rPrChange>
        </w:rPr>
      </w:pPr>
      <w:r w:rsidRPr="00981FC6">
        <w:lastRenderedPageBreak/>
        <w:pict>
          <v:shape id="_x0000_s1030" type="#_x0000_t75" style="position:absolute;margin-left:0;margin-top:0;width:316.8pt;height:216.1pt;z-index:251658240;mso-wrap-distance-left:0;mso-wrap-distance-right:0;mso-position-horizontal:center" filled="t">
            <v:fill color2="black"/>
            <v:imagedata r:id="rId12" o:title=""/>
            <w10:wrap type="topAndBottom"/>
          </v:shape>
        </w:pict>
      </w:r>
    </w:p>
    <w:p w:rsidR="0045705B" w:rsidRPr="00954FAA" w:rsidRDefault="00981FC6">
      <w:pPr>
        <w:rPr>
          <w:lang w:val="sv-SE"/>
          <w:rPrChange w:id="102" w:author="Jan Albert" w:date="2013-02-25T15:26:00Z">
            <w:rPr/>
          </w:rPrChange>
        </w:rPr>
      </w:pPr>
      <w:r w:rsidRPr="00981FC6">
        <w:pict>
          <v:shape id="_x0000_s1031" type="#_x0000_t75" style="position:absolute;margin-left:0;margin-top:0;width:302.2pt;height:226.15pt;z-index:251659264;mso-wrap-distance-left:0;mso-wrap-distance-right:0;mso-position-horizontal:center" filled="t">
            <v:fill color2="black"/>
            <v:imagedata r:id="rId13" o:title=""/>
            <w10:wrap type="topAndBottom"/>
          </v:shape>
        </w:pict>
      </w:r>
    </w:p>
    <w:p w:rsidR="0045705B" w:rsidRDefault="0045705B">
      <w:r>
        <w:t xml:space="preserve">Figure 4 Distribution of selection coefficients on synonymous sites. Panel A) </w:t>
      </w:r>
      <w:proofErr w:type="gramStart"/>
      <w:r>
        <w:t>The</w:t>
      </w:r>
      <w:proofErr w:type="gramEnd"/>
      <w:r>
        <w:t xml:space="preserve"> depression in </w:t>
      </w:r>
      <w:proofErr w:type="spellStart"/>
      <w:r>
        <w:t>Pfix</w:t>
      </w:r>
      <w:proofErr w:type="spellEnd"/>
      <w:r>
        <w:t xml:space="preserve"> depends on the deleterious effect size of the synonymous alleles. This parameter also reduces synonymous diversity, measured by the probability of a derived allele to be found at intermediate frequencies </w:t>
      </w:r>
      <w:proofErr w:type="spellStart"/>
      <w:r>
        <w:t>Pinterm</w:t>
      </w:r>
      <w:proofErr w:type="spellEnd"/>
      <w:r>
        <w:t xml:space="preserve"> (first inset). Panel B) To assess the parameter space that affects synonymous fixation and diversity, we run 2400 simulations with random parameters for deleterious effect size, fraction of deleterious synonymous sites, average size of escape mutations (color, blue (10−2.5 ) to red (10−1.5 )), and rate of introduction of new </w:t>
      </w:r>
      <w:proofErr w:type="spellStart"/>
      <w:r>
        <w:t>epitopes</w:t>
      </w:r>
      <w:proofErr w:type="spellEnd"/>
      <w:r>
        <w:t xml:space="preserve"> (marker size, from 10−3 to 10−2 per generation).</w:t>
      </w:r>
    </w:p>
    <w:p w:rsidR="0045705B" w:rsidRDefault="0045705B">
      <w:r>
        <w:t>Mostly simulations with small deleterious effects and relatively high deleterious fractions of synonymous mutations reproduce synonymous the fixation probability and diversity observed in patients. Parameters are chosen from uniform prior distributions as indicated by the red box (see methods).</w:t>
      </w:r>
    </w:p>
    <w:sectPr w:rsidR="0045705B" w:rsidSect="00A3411C">
      <w:pgSz w:w="12240" w:h="15840"/>
      <w:pgMar w:top="1134" w:right="1134" w:bottom="1134" w:left="1134"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an Albert" w:date="2013-02-19T20:08:00Z" w:initials="JA">
    <w:p w:rsidR="00FA2AEB" w:rsidRDefault="00FA2AEB">
      <w:pPr>
        <w:pStyle w:val="Kommentarer"/>
      </w:pPr>
      <w:r>
        <w:rPr>
          <w:rStyle w:val="Kommentarsreferens"/>
        </w:rPr>
        <w:annotationRef/>
      </w:r>
      <w:r>
        <w:t>HIV-</w:t>
      </w:r>
      <w:proofErr w:type="gramStart"/>
      <w:r>
        <w:t>1 ?</w:t>
      </w:r>
      <w:proofErr w:type="gramEnd"/>
      <w:r>
        <w:t xml:space="preserve"> Here and everywhere else</w:t>
      </w:r>
    </w:p>
  </w:comment>
  <w:comment w:id="11" w:author="Jan Albert" w:date="2013-02-25T15:37:00Z" w:initials="JA">
    <w:p w:rsidR="00FA2AEB" w:rsidRDefault="00FA2AEB">
      <w:pPr>
        <w:pStyle w:val="Kommentarer"/>
      </w:pPr>
      <w:r>
        <w:rPr>
          <w:rStyle w:val="Kommentarsreferens"/>
        </w:rPr>
        <w:annotationRef/>
      </w:r>
      <w:r>
        <w:t>Maybe a little more on potential practical implications of these novel findings. Of course primarily something for the discussion, but a sentence in the abstract would be good.</w:t>
      </w:r>
    </w:p>
  </w:comment>
  <w:comment w:id="12" w:author="Jan Albert" w:date="2013-02-19T20:48:00Z" w:initials="JA">
    <w:p w:rsidR="00FA2AEB" w:rsidRDefault="00FA2AEB">
      <w:pPr>
        <w:pStyle w:val="Kommentarer"/>
      </w:pPr>
      <w:r>
        <w:rPr>
          <w:rStyle w:val="Kommentarsreferens"/>
        </w:rPr>
        <w:annotationRef/>
      </w:r>
      <w:r>
        <w:t>See above</w:t>
      </w:r>
    </w:p>
  </w:comment>
  <w:comment w:id="16" w:author="Jan Albert" w:date="2013-02-19T20:53:00Z" w:initials="JA">
    <w:p w:rsidR="00FA2AEB" w:rsidRDefault="00FA2AEB">
      <w:pPr>
        <w:pStyle w:val="Kommentarer"/>
      </w:pPr>
      <w:r>
        <w:rPr>
          <w:rStyle w:val="Kommentarsreferens"/>
        </w:rPr>
        <w:annotationRef/>
      </w:r>
      <w:r>
        <w:t>All through</w:t>
      </w:r>
    </w:p>
  </w:comment>
  <w:comment w:id="20" w:author="Jan Albert" w:date="2013-02-19T20:58:00Z" w:initials="JA">
    <w:p w:rsidR="00FA2AEB" w:rsidRDefault="00FA2AEB">
      <w:pPr>
        <w:pStyle w:val="Kommentarer"/>
      </w:pPr>
      <w:r>
        <w:rPr>
          <w:rStyle w:val="Kommentarsreferens"/>
        </w:rPr>
        <w:annotationRef/>
      </w:r>
      <w:r>
        <w:t>Not customary to refer to figures in intro. Either give ref or save for results</w:t>
      </w:r>
    </w:p>
  </w:comment>
  <w:comment w:id="22" w:author="Jan Albert" w:date="2013-02-19T21:01:00Z" w:initials="JA">
    <w:p w:rsidR="00FA2AEB" w:rsidRDefault="00FA2AEB">
      <w:pPr>
        <w:pStyle w:val="Kommentarer"/>
      </w:pPr>
      <w:r>
        <w:rPr>
          <w:rStyle w:val="Kommentarsreferens"/>
        </w:rPr>
        <w:annotationRef/>
      </w:r>
      <w:r>
        <w:t>A little strange to start a paragraph by referring to the previous like this</w:t>
      </w:r>
    </w:p>
  </w:comment>
  <w:comment w:id="23" w:author="Jan Albert" w:date="2013-02-19T21:08:00Z" w:initials="JA">
    <w:p w:rsidR="00FA2AEB" w:rsidRDefault="00FA2AEB">
      <w:pPr>
        <w:pStyle w:val="Kommentarer"/>
      </w:pPr>
      <w:r>
        <w:rPr>
          <w:rStyle w:val="Kommentarsreferens"/>
        </w:rPr>
        <w:annotationRef/>
      </w:r>
      <w:r>
        <w:t xml:space="preserve">Genes usually writes with </w:t>
      </w:r>
      <w:proofErr w:type="spellStart"/>
      <w:r>
        <w:t>latin</w:t>
      </w:r>
      <w:proofErr w:type="spellEnd"/>
      <w:r>
        <w:t xml:space="preserve"> font</w:t>
      </w:r>
    </w:p>
  </w:comment>
  <w:comment w:id="24" w:author="Jan Albert" w:date="2013-02-25T15:39:00Z" w:initials="JA">
    <w:p w:rsidR="00FA2AEB" w:rsidRDefault="00FA2AEB">
      <w:pPr>
        <w:pStyle w:val="Kommentarer"/>
      </w:pPr>
      <w:r>
        <w:rPr>
          <w:rStyle w:val="Kommentarsreferens"/>
        </w:rPr>
        <w:annotationRef/>
      </w:r>
      <w:r>
        <w:t>I remember an old paper which stated that resistance mutations were over-represented in unpaired nucleotides. Will try to find it.</w:t>
      </w:r>
    </w:p>
  </w:comment>
  <w:comment w:id="25" w:author="Jan Albert" w:date="2013-02-19T21:13:00Z" w:initials="JA">
    <w:p w:rsidR="00FA2AEB" w:rsidRDefault="00FA2AEB">
      <w:pPr>
        <w:pStyle w:val="Kommentarer"/>
      </w:pPr>
      <w:r>
        <w:rPr>
          <w:rStyle w:val="Kommentarsreferens"/>
        </w:rPr>
        <w:annotationRef/>
      </w:r>
      <w:r>
        <w:t xml:space="preserve">Sounds like this is an established fact, but I would argue that the opposite is often claimed. I thought your paper also said that </w:t>
      </w:r>
      <w:proofErr w:type="spellStart"/>
      <w:r>
        <w:t>recomb</w:t>
      </w:r>
      <w:proofErr w:type="spellEnd"/>
      <w:r>
        <w:t xml:space="preserve"> rate is fairly high?</w:t>
      </w:r>
    </w:p>
  </w:comment>
  <w:comment w:id="27" w:author="Jan Albert" w:date="2013-02-19T21:59:00Z" w:initials="JA">
    <w:p w:rsidR="00FA2AEB" w:rsidRDefault="00FA2AEB">
      <w:pPr>
        <w:pStyle w:val="Kommentarer"/>
      </w:pPr>
      <w:r>
        <w:rPr>
          <w:rStyle w:val="Kommentarsreferens"/>
        </w:rPr>
        <w:annotationRef/>
      </w:r>
      <w:r>
        <w:t>The introduction section is well written</w:t>
      </w:r>
    </w:p>
  </w:comment>
  <w:comment w:id="28" w:author="Jan Albert" w:date="2013-02-25T15:41:00Z" w:initials="JA">
    <w:p w:rsidR="00FA2AEB" w:rsidRDefault="00FA2AEB">
      <w:pPr>
        <w:pStyle w:val="Kommentarer"/>
      </w:pPr>
      <w:r>
        <w:rPr>
          <w:rStyle w:val="Kommentarsreferens"/>
        </w:rPr>
        <w:annotationRef/>
      </w:r>
      <w:r>
        <w:t>How do define “fixed” in light of the underlying error rate of replication means that no mutations will ever be completely fixed.</w:t>
      </w:r>
    </w:p>
  </w:comment>
  <w:comment w:id="29" w:author="Jan Albert" w:date="2013-02-19T22:11:00Z" w:initials="JA">
    <w:p w:rsidR="00FA2AEB" w:rsidRDefault="00FA2AEB">
      <w:pPr>
        <w:pStyle w:val="Kommentarer"/>
      </w:pPr>
      <w:r>
        <w:rPr>
          <w:rStyle w:val="Kommentarsreferens"/>
        </w:rPr>
        <w:annotationRef/>
      </w:r>
      <w:r>
        <w:t>Does this not require an assumption about no recombination?</w:t>
      </w:r>
    </w:p>
  </w:comment>
  <w:comment w:id="34" w:author="Jan Albert" w:date="2013-02-19T22:29:00Z" w:initials="JA">
    <w:p w:rsidR="00FA2AEB" w:rsidRDefault="00FA2AEB">
      <w:pPr>
        <w:pStyle w:val="Kommentarer"/>
      </w:pPr>
      <w:r>
        <w:rPr>
          <w:rStyle w:val="Kommentarsreferens"/>
        </w:rPr>
        <w:annotationRef/>
      </w:r>
      <w:r>
        <w:t>“Around” is that because of the basal mutation rate?</w:t>
      </w:r>
    </w:p>
  </w:comment>
  <w:comment w:id="35" w:author="Jan Albert" w:date="2013-02-23T17:24:00Z" w:initials="JA">
    <w:p w:rsidR="00FA2AEB" w:rsidRDefault="00FA2AEB">
      <w:pPr>
        <w:pStyle w:val="Kommentarer"/>
      </w:pPr>
      <w:r>
        <w:rPr>
          <w:rStyle w:val="Kommentarsreferens"/>
        </w:rPr>
        <w:annotationRef/>
      </w:r>
      <w:r>
        <w:t>The C2-V5 region has both variable and constant regions. Is it one or several of the V regions that cause the difference or is it the entire region which is different (the latter less likely)</w:t>
      </w:r>
    </w:p>
    <w:p w:rsidR="00FA2AEB" w:rsidRDefault="00FA2AEB">
      <w:pPr>
        <w:pStyle w:val="Kommentarer"/>
      </w:pPr>
      <w:r>
        <w:t>You probably answer on this further down</w:t>
      </w:r>
    </w:p>
  </w:comment>
  <w:comment w:id="43" w:author="Jan Albert" w:date="2013-02-23T17:09:00Z" w:initials="JA">
    <w:p w:rsidR="00FA2AEB" w:rsidRDefault="00FA2AEB">
      <w:pPr>
        <w:pStyle w:val="Kommentarer"/>
      </w:pPr>
      <w:r>
        <w:rPr>
          <w:rStyle w:val="Kommentarsreferens"/>
        </w:rPr>
        <w:annotationRef/>
      </w:r>
      <w:r>
        <w:t>Not completely clear to me what you mean</w:t>
      </w:r>
    </w:p>
  </w:comment>
  <w:comment w:id="55" w:author="Jan Albert" w:date="2013-02-24T16:53:00Z" w:initials="JA">
    <w:p w:rsidR="00FA2AEB" w:rsidRDefault="00FA2AEB">
      <w:pPr>
        <w:pStyle w:val="Kommentarer"/>
      </w:pPr>
      <w:r>
        <w:rPr>
          <w:rStyle w:val="Kommentarsreferens"/>
        </w:rPr>
        <w:annotationRef/>
      </w:r>
      <w:r>
        <w:t xml:space="preserve">Is “escape rate” the same as </w:t>
      </w:r>
      <w:proofErr w:type="spellStart"/>
      <w:r>
        <w:t>nonsyn</w:t>
      </w:r>
      <w:proofErr w:type="spellEnd"/>
      <w:r>
        <w:t xml:space="preserve"> evolutionary rate? If so, this should maybe be clearly stated.</w:t>
      </w:r>
    </w:p>
  </w:comment>
  <w:comment w:id="62" w:author="Jan Albert" w:date="2013-02-25T15:43:00Z" w:initials="JA">
    <w:p w:rsidR="00FA2AEB" w:rsidRDefault="00FA2AEB">
      <w:pPr>
        <w:pStyle w:val="Kommentarer"/>
      </w:pPr>
      <w:r>
        <w:rPr>
          <w:rStyle w:val="Kommentarsreferens"/>
        </w:rPr>
        <w:annotationRef/>
      </w:r>
      <w:r>
        <w:t xml:space="preserve">Do you consider compensatory mutations? </w:t>
      </w:r>
    </w:p>
    <w:p w:rsidR="00FA2AEB" w:rsidRDefault="00FA2AEB">
      <w:pPr>
        <w:pStyle w:val="Kommentarer"/>
      </w:pPr>
      <w:r>
        <w:t xml:space="preserve">Some of the reasoning you present has been documented for drug resistance. Alternative pathways to resistance. For instance. TAM1 and TAM pathways. Different pathways for </w:t>
      </w:r>
      <w:proofErr w:type="spellStart"/>
      <w:r>
        <w:t>integrase</w:t>
      </w:r>
      <w:proofErr w:type="spellEnd"/>
      <w:r>
        <w:t xml:space="preserve"> inhibitor resistance.  M184I precedes M184V, etc</w:t>
      </w:r>
    </w:p>
  </w:comment>
  <w:comment w:id="75" w:author="Jan Albert" w:date="2013-02-24T22:46:00Z" w:initials="JA">
    <w:p w:rsidR="00FA2AEB" w:rsidRDefault="00FA2AEB">
      <w:pPr>
        <w:pStyle w:val="Kommentarer"/>
      </w:pPr>
      <w:r>
        <w:rPr>
          <w:rStyle w:val="Kommentarsreferens"/>
        </w:rPr>
        <w:annotationRef/>
      </w:r>
      <w:r>
        <w:t>I guess that the results also mean that mutations come and go (i.e. fluctuate) which will influence phylogenetic inference. Evolutionary rate will be very easy to underestimate on longer branches. This is something that Thomas and I have discussed.</w:t>
      </w:r>
    </w:p>
  </w:comment>
  <w:comment w:id="76" w:author="Jan Albert" w:date="2013-02-25T15:45:00Z" w:initials="JA">
    <w:p w:rsidR="00FA2AEB" w:rsidRDefault="00FA2AEB">
      <w:pPr>
        <w:pStyle w:val="Kommentarer"/>
      </w:pPr>
      <w:r>
        <w:rPr>
          <w:rStyle w:val="Kommentarsreferens"/>
        </w:rPr>
        <w:annotationRef/>
      </w:r>
      <w:r>
        <w:t>Are there any practical consequences for therapy, vaccines, molecular epidemiology, dating of MRCAs, etc</w:t>
      </w:r>
    </w:p>
  </w:comment>
  <w:comment w:id="79" w:author="Jan Albert" w:date="2013-02-25T15:48:00Z" w:initials="JA">
    <w:p w:rsidR="00D74FD6" w:rsidRDefault="00D74FD6">
      <w:pPr>
        <w:pStyle w:val="Kommentarer"/>
      </w:pPr>
      <w:r>
        <w:rPr>
          <w:rStyle w:val="Kommentarsreferens"/>
        </w:rPr>
        <w:annotationRef/>
      </w:r>
      <w:r>
        <w:t xml:space="preserve">Is “individuals” the best </w:t>
      </w:r>
      <w:proofErr w:type="spellStart"/>
      <w:r>
        <w:t>erm</w:t>
      </w:r>
      <w:proofErr w:type="spellEnd"/>
      <w:r>
        <w:t xml:space="preserve"> in the insert. I would suggest “variants”</w:t>
      </w:r>
    </w:p>
    <w:p w:rsidR="00D74FD6" w:rsidRDefault="00D74FD6">
      <w:pPr>
        <w:pStyle w:val="Kommentarer"/>
      </w:pPr>
      <w:r>
        <w:t>Maybe add. “</w:t>
      </w:r>
      <w:proofErr w:type="spellStart"/>
      <w:r>
        <w:t>Syn</w:t>
      </w:r>
      <w:proofErr w:type="spellEnd"/>
      <w:r>
        <w:t>” and Non-</w:t>
      </w:r>
      <w:proofErr w:type="spellStart"/>
      <w:r>
        <w:t>syn</w:t>
      </w:r>
      <w:proofErr w:type="spellEnd"/>
      <w:r>
        <w:t>” in the upper left corner of the panels to aid the readers</w:t>
      </w:r>
    </w:p>
  </w:comment>
  <w:comment w:id="81" w:author="Jan Albert" w:date="2013-02-25T15:49:00Z" w:initials="JA">
    <w:p w:rsidR="00FA2AEB" w:rsidRDefault="00FA2AEB">
      <w:pPr>
        <w:pStyle w:val="Kommentarer"/>
      </w:pPr>
      <w:r>
        <w:rPr>
          <w:rStyle w:val="Kommentarsreferens"/>
        </w:rPr>
        <w:annotationRef/>
      </w:r>
      <w:r>
        <w:t>I am not certain that I understand this graph</w:t>
      </w:r>
      <w:r w:rsidR="00D74FD6">
        <w:t xml:space="preserve">. </w:t>
      </w:r>
      <w:r w:rsidR="00D74FD6">
        <w:t xml:space="preserve">At least it is not very </w:t>
      </w:r>
      <w:r w:rsidR="00D74FD6">
        <w:t>intuitive</w:t>
      </w:r>
    </w:p>
  </w:comment>
  <w:comment w:id="92" w:author="Jan Albert" w:date="2013-02-19T22:59:00Z" w:initials="JA">
    <w:p w:rsidR="00FA2AEB" w:rsidRDefault="00FA2AEB">
      <w:pPr>
        <w:pStyle w:val="Kommentarer"/>
      </w:pPr>
      <w:r>
        <w:rPr>
          <w:rStyle w:val="Kommentarsreferens"/>
        </w:rPr>
        <w:annotationRef/>
      </w:r>
      <w:r>
        <w:t>The labels in the figure mix amino acid (loops) and RNA (stems) characteristics, which is a bit inconsistent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enQuanYi Zen Hei">
    <w:altName w:val="MS Mincho"/>
    <w:charset w:val="80"/>
    <w:family w:val="auto"/>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Rubrik1"/>
      <w:suff w:val="nothing"/>
      <w:lvlText w:val=""/>
      <w:lvlJc w:val="left"/>
      <w:pPr>
        <w:tabs>
          <w:tab w:val="num" w:pos="432"/>
        </w:tabs>
        <w:ind w:left="432" w:hanging="432"/>
      </w:pPr>
    </w:lvl>
    <w:lvl w:ilvl="1">
      <w:start w:val="1"/>
      <w:numFmt w:val="none"/>
      <w:pStyle w:val="Rubrik2"/>
      <w:suff w:val="nothing"/>
      <w:lvlText w:val=""/>
      <w:lvlJc w:val="left"/>
      <w:pPr>
        <w:tabs>
          <w:tab w:val="num" w:pos="576"/>
        </w:tabs>
        <w:ind w:left="576" w:hanging="576"/>
      </w:pPr>
    </w:lvl>
    <w:lvl w:ilvl="2">
      <w:start w:val="1"/>
      <w:numFmt w:val="none"/>
      <w:pStyle w:val="Rubrik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proofState w:spelling="clean" w:grammar="clean"/>
  <w:stylePaneFormatFilter w:val="0000"/>
  <w:stylePaneSortMethod w:val="0000"/>
  <w:trackRevisions/>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8378C"/>
    <w:rsid w:val="00041187"/>
    <w:rsid w:val="00125165"/>
    <w:rsid w:val="00132A63"/>
    <w:rsid w:val="00192C8F"/>
    <w:rsid w:val="001A18FF"/>
    <w:rsid w:val="00295106"/>
    <w:rsid w:val="002C15DE"/>
    <w:rsid w:val="002C1BFA"/>
    <w:rsid w:val="00361018"/>
    <w:rsid w:val="00374352"/>
    <w:rsid w:val="003A02E7"/>
    <w:rsid w:val="00435DF9"/>
    <w:rsid w:val="00451050"/>
    <w:rsid w:val="0045705B"/>
    <w:rsid w:val="00463F11"/>
    <w:rsid w:val="005E0754"/>
    <w:rsid w:val="0060138F"/>
    <w:rsid w:val="007A4B48"/>
    <w:rsid w:val="007D40A7"/>
    <w:rsid w:val="00917DF6"/>
    <w:rsid w:val="00954FAA"/>
    <w:rsid w:val="00981FC6"/>
    <w:rsid w:val="00A3411C"/>
    <w:rsid w:val="00A442CD"/>
    <w:rsid w:val="00C04014"/>
    <w:rsid w:val="00D03368"/>
    <w:rsid w:val="00D46011"/>
    <w:rsid w:val="00D74FD6"/>
    <w:rsid w:val="00F203AE"/>
    <w:rsid w:val="00F8378C"/>
    <w:rsid w:val="00F86DF2"/>
    <w:rsid w:val="00FA2AEB"/>
    <w:rsid w:val="00FB2A72"/>
  </w:rsids>
  <m:mathPr>
    <m:mathFont m:val="Cambria Math"/>
    <m:brkBin m:val="before"/>
    <m:brkBinSub m:val="--"/>
    <m:smallFrac m:val="off"/>
    <m:dispDef m:val="off"/>
    <m:lMargin m:val="0"/>
    <m:rMargin m:val="0"/>
    <m:defJc m:val="centerGroup"/>
    <m:wrapRight/>
    <m:intLim m:val="subSup"/>
    <m:naryLim m:val="subSup"/>
  </m:mathPr>
  <w:uiCompat97To2003/>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3411C"/>
    <w:pPr>
      <w:widowControl w:val="0"/>
      <w:suppressAutoHyphens/>
    </w:pPr>
    <w:rPr>
      <w:rFonts w:eastAsia="WenQuanYi Zen Hei" w:cs="DejaVu Sans"/>
      <w:kern w:val="1"/>
      <w:sz w:val="24"/>
      <w:szCs w:val="24"/>
      <w:lang w:val="en-US" w:eastAsia="zh-CN" w:bidi="hi-IN"/>
    </w:rPr>
  </w:style>
  <w:style w:type="paragraph" w:styleId="Rubrik1">
    <w:name w:val="heading 1"/>
    <w:basedOn w:val="Heading"/>
    <w:next w:val="Brdtext"/>
    <w:qFormat/>
    <w:rsid w:val="00A3411C"/>
    <w:pPr>
      <w:numPr>
        <w:numId w:val="1"/>
      </w:numPr>
      <w:outlineLvl w:val="0"/>
    </w:pPr>
    <w:rPr>
      <w:b/>
      <w:bCs/>
      <w:sz w:val="32"/>
      <w:szCs w:val="32"/>
    </w:rPr>
  </w:style>
  <w:style w:type="paragraph" w:styleId="Rubrik2">
    <w:name w:val="heading 2"/>
    <w:basedOn w:val="Heading"/>
    <w:next w:val="Brdtext"/>
    <w:qFormat/>
    <w:rsid w:val="00A3411C"/>
    <w:pPr>
      <w:numPr>
        <w:ilvl w:val="1"/>
        <w:numId w:val="1"/>
      </w:numPr>
      <w:outlineLvl w:val="1"/>
    </w:pPr>
    <w:rPr>
      <w:b/>
      <w:bCs/>
      <w:i/>
      <w:iCs/>
    </w:rPr>
  </w:style>
  <w:style w:type="paragraph" w:styleId="Rubrik3">
    <w:name w:val="heading 3"/>
    <w:basedOn w:val="Heading"/>
    <w:next w:val="Brdtext"/>
    <w:qFormat/>
    <w:rsid w:val="00A3411C"/>
    <w:pPr>
      <w:numPr>
        <w:ilvl w:val="2"/>
        <w:numId w:val="1"/>
      </w:numPr>
      <w:outlineLvl w:val="2"/>
    </w:pPr>
    <w:rPr>
      <w:b/>
      <w:bCs/>
      <w:sz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eading">
    <w:name w:val="Heading"/>
    <w:basedOn w:val="Normal"/>
    <w:next w:val="Brdtext"/>
    <w:rsid w:val="00A3411C"/>
    <w:pPr>
      <w:keepNext/>
      <w:spacing w:before="240" w:after="120"/>
    </w:pPr>
    <w:rPr>
      <w:rFonts w:ascii="Arial" w:hAnsi="Arial"/>
      <w:sz w:val="28"/>
      <w:szCs w:val="28"/>
    </w:rPr>
  </w:style>
  <w:style w:type="paragraph" w:styleId="Brdtext">
    <w:name w:val="Body Text"/>
    <w:basedOn w:val="Normal"/>
    <w:rsid w:val="00A3411C"/>
    <w:pPr>
      <w:spacing w:after="120"/>
    </w:pPr>
  </w:style>
  <w:style w:type="paragraph" w:styleId="Lista">
    <w:name w:val="List"/>
    <w:basedOn w:val="Brdtext"/>
    <w:rsid w:val="00A3411C"/>
  </w:style>
  <w:style w:type="paragraph" w:styleId="Beskrivning">
    <w:name w:val="caption"/>
    <w:basedOn w:val="Normal"/>
    <w:qFormat/>
    <w:rsid w:val="00A3411C"/>
    <w:pPr>
      <w:suppressLineNumbers/>
      <w:spacing w:before="120" w:after="120"/>
    </w:pPr>
    <w:rPr>
      <w:i/>
      <w:iCs/>
    </w:rPr>
  </w:style>
  <w:style w:type="paragraph" w:customStyle="1" w:styleId="Index">
    <w:name w:val="Index"/>
    <w:basedOn w:val="Normal"/>
    <w:rsid w:val="00A3411C"/>
    <w:pPr>
      <w:suppressLineNumbers/>
    </w:pPr>
  </w:style>
  <w:style w:type="character" w:styleId="Kommentarsreferens">
    <w:name w:val="annotation reference"/>
    <w:basedOn w:val="Standardstycketeckensnitt"/>
    <w:uiPriority w:val="99"/>
    <w:semiHidden/>
    <w:unhideWhenUsed/>
    <w:rsid w:val="002C15DE"/>
    <w:rPr>
      <w:sz w:val="16"/>
      <w:szCs w:val="16"/>
    </w:rPr>
  </w:style>
  <w:style w:type="paragraph" w:styleId="Kommentarer">
    <w:name w:val="annotation text"/>
    <w:basedOn w:val="Normal"/>
    <w:link w:val="KommentarerChar"/>
    <w:uiPriority w:val="99"/>
    <w:semiHidden/>
    <w:unhideWhenUsed/>
    <w:rsid w:val="002C15DE"/>
    <w:rPr>
      <w:rFonts w:cs="Mangal"/>
      <w:sz w:val="20"/>
      <w:szCs w:val="18"/>
    </w:rPr>
  </w:style>
  <w:style w:type="character" w:customStyle="1" w:styleId="KommentarerChar">
    <w:name w:val="Kommentarer Char"/>
    <w:basedOn w:val="Standardstycketeckensnitt"/>
    <w:link w:val="Kommentarer"/>
    <w:uiPriority w:val="99"/>
    <w:semiHidden/>
    <w:rsid w:val="002C15DE"/>
    <w:rPr>
      <w:rFonts w:eastAsia="WenQuanYi Zen Hei" w:cs="Mangal"/>
      <w:kern w:val="1"/>
      <w:szCs w:val="18"/>
      <w:lang w:val="en-US" w:eastAsia="zh-CN" w:bidi="hi-IN"/>
    </w:rPr>
  </w:style>
  <w:style w:type="paragraph" w:styleId="Kommentarsmne">
    <w:name w:val="annotation subject"/>
    <w:basedOn w:val="Kommentarer"/>
    <w:next w:val="Kommentarer"/>
    <w:link w:val="KommentarsmneChar"/>
    <w:uiPriority w:val="99"/>
    <w:semiHidden/>
    <w:unhideWhenUsed/>
    <w:rsid w:val="002C15DE"/>
    <w:rPr>
      <w:b/>
      <w:bCs/>
    </w:rPr>
  </w:style>
  <w:style w:type="character" w:customStyle="1" w:styleId="KommentarsmneChar">
    <w:name w:val="Kommentarsämne Char"/>
    <w:basedOn w:val="KommentarerChar"/>
    <w:link w:val="Kommentarsmne"/>
    <w:uiPriority w:val="99"/>
    <w:semiHidden/>
    <w:rsid w:val="002C15DE"/>
    <w:rPr>
      <w:b/>
      <w:bCs/>
    </w:rPr>
  </w:style>
  <w:style w:type="paragraph" w:styleId="Ballongtext">
    <w:name w:val="Balloon Text"/>
    <w:basedOn w:val="Normal"/>
    <w:link w:val="BallongtextChar"/>
    <w:uiPriority w:val="99"/>
    <w:semiHidden/>
    <w:unhideWhenUsed/>
    <w:rsid w:val="002C15DE"/>
    <w:rPr>
      <w:rFonts w:ascii="Tahoma" w:hAnsi="Tahoma" w:cs="Mangal"/>
      <w:sz w:val="16"/>
      <w:szCs w:val="14"/>
    </w:rPr>
  </w:style>
  <w:style w:type="character" w:customStyle="1" w:styleId="BallongtextChar">
    <w:name w:val="Ballongtext Char"/>
    <w:basedOn w:val="Standardstycketeckensnitt"/>
    <w:link w:val="Ballongtext"/>
    <w:uiPriority w:val="99"/>
    <w:semiHidden/>
    <w:rsid w:val="002C15DE"/>
    <w:rPr>
      <w:rFonts w:ascii="Tahoma" w:eastAsia="WenQuanYi Zen Hei" w:hAnsi="Tahoma" w:cs="Mangal"/>
      <w:kern w:val="1"/>
      <w:sz w:val="16"/>
      <w:szCs w:val="14"/>
      <w:lang w:val="en-US" w:eastAsia="zh-CN" w:bidi="hi-IN"/>
    </w:rPr>
  </w:style>
</w:styles>
</file>

<file path=word/webSettings.xml><?xml version="1.0" encoding="utf-8"?>
<w:webSettings xmlns:r="http://schemas.openxmlformats.org/officeDocument/2006/relationships" xmlns:w="http://schemas.openxmlformats.org/wordprocessingml/2006/main">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13</Pages>
  <Words>5519</Words>
  <Characters>29252</Characters>
  <Application>Microsoft Office Word</Application>
  <DocSecurity>0</DocSecurity>
  <Lines>243</Lines>
  <Paragraphs>69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KITP</Company>
  <LinksUpToDate>false</LinksUpToDate>
  <CharactersWithSpaces>34702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Albert</dc:creator>
  <cp:keywords/>
  <cp:lastModifiedBy>Jan Albert</cp:lastModifiedBy>
  <cp:revision>9</cp:revision>
  <cp:lastPrinted>1601-01-01T00:00:00Z</cp:lastPrinted>
  <dcterms:created xsi:type="dcterms:W3CDTF">2013-02-19T19:06:00Z</dcterms:created>
  <dcterms:modified xsi:type="dcterms:W3CDTF">2013-02-25T14:49:00Z</dcterms:modified>
</cp:coreProperties>
</file>